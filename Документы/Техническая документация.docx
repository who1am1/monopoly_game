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268D" w14:textId="77777777" w:rsidR="00AE20EE" w:rsidRDefault="00AE20EE">
      <w:pPr>
        <w:rPr>
          <w:rFonts w:ascii="Times New Roman" w:hAnsi="Times New Roman" w:cs="Times New Roman"/>
          <w:b/>
          <w:bCs/>
          <w:sz w:val="28"/>
          <w:szCs w:val="28"/>
        </w:rPr>
      </w:pPr>
    </w:p>
    <w:p w14:paraId="3320FF3A" w14:textId="77777777" w:rsidR="00AE20EE" w:rsidRDefault="00AE20EE" w:rsidP="00AE20EE">
      <w:pPr>
        <w:spacing w:line="256" w:lineRule="auto"/>
        <w:rPr>
          <w:rFonts w:ascii="Times New Roman" w:hAnsi="Times New Roman" w:cs="Times New Roman"/>
          <w:b/>
          <w:sz w:val="28"/>
          <w:szCs w:val="28"/>
        </w:rPr>
      </w:pPr>
    </w:p>
    <w:p w14:paraId="13EC3149" w14:textId="77777777" w:rsidR="00AE20EE" w:rsidRDefault="00AE20EE" w:rsidP="00AE20EE">
      <w:pPr>
        <w:spacing w:line="256" w:lineRule="auto"/>
        <w:rPr>
          <w:rFonts w:ascii="Times New Roman" w:hAnsi="Times New Roman" w:cs="Times New Roman"/>
          <w:b/>
          <w:sz w:val="28"/>
          <w:szCs w:val="28"/>
        </w:rPr>
      </w:pPr>
    </w:p>
    <w:p w14:paraId="672B6F7F" w14:textId="77777777" w:rsidR="00AE20EE" w:rsidRDefault="00AE20EE" w:rsidP="00AE20EE">
      <w:pPr>
        <w:spacing w:line="256" w:lineRule="auto"/>
        <w:rPr>
          <w:rFonts w:ascii="Times New Roman" w:hAnsi="Times New Roman" w:cs="Times New Roman"/>
          <w:b/>
          <w:sz w:val="28"/>
          <w:szCs w:val="28"/>
        </w:rPr>
      </w:pPr>
    </w:p>
    <w:p w14:paraId="151D4247" w14:textId="308352D4" w:rsidR="00AE20EE" w:rsidRPr="009E26DA" w:rsidRDefault="009E26DA" w:rsidP="00AE20EE">
      <w:pPr>
        <w:spacing w:line="256" w:lineRule="auto"/>
        <w:jc w:val="center"/>
        <w:rPr>
          <w:rFonts w:ascii="Times New Roman" w:hAnsi="Times New Roman" w:cs="Times New Roman"/>
          <w:b/>
          <w:sz w:val="28"/>
          <w:szCs w:val="28"/>
        </w:rPr>
      </w:pPr>
      <w:r>
        <w:rPr>
          <w:rFonts w:ascii="Times New Roman" w:hAnsi="Times New Roman" w:cs="Times New Roman"/>
          <w:b/>
          <w:sz w:val="28"/>
          <w:szCs w:val="28"/>
        </w:rPr>
        <w:t>ИГРА «МОНОПОЛИЯ»</w:t>
      </w:r>
    </w:p>
    <w:p w14:paraId="1E846487" w14:textId="77777777" w:rsidR="00AE20EE" w:rsidRDefault="00AE20EE" w:rsidP="00AE20EE">
      <w:pPr>
        <w:spacing w:line="256" w:lineRule="auto"/>
        <w:jc w:val="center"/>
        <w:rPr>
          <w:rFonts w:ascii="Times New Roman" w:hAnsi="Times New Roman" w:cs="Times New Roman"/>
          <w:b/>
          <w:sz w:val="28"/>
          <w:szCs w:val="28"/>
        </w:rPr>
      </w:pPr>
    </w:p>
    <w:p w14:paraId="58115480" w14:textId="77777777" w:rsidR="00AE20EE" w:rsidRDefault="00AE20EE" w:rsidP="00AE20EE">
      <w:pPr>
        <w:spacing w:line="256" w:lineRule="auto"/>
        <w:jc w:val="center"/>
        <w:rPr>
          <w:rFonts w:ascii="Times New Roman" w:hAnsi="Times New Roman" w:cs="Times New Roman"/>
          <w:b/>
          <w:sz w:val="28"/>
          <w:szCs w:val="28"/>
        </w:rPr>
      </w:pPr>
    </w:p>
    <w:p w14:paraId="2BE39AF4" w14:textId="77777777" w:rsidR="00AE20EE" w:rsidRDefault="00AE20EE" w:rsidP="00AE20EE">
      <w:pPr>
        <w:spacing w:line="256" w:lineRule="auto"/>
        <w:jc w:val="center"/>
        <w:rPr>
          <w:rFonts w:ascii="Times New Roman" w:hAnsi="Times New Roman" w:cs="Times New Roman"/>
          <w:b/>
          <w:sz w:val="28"/>
          <w:szCs w:val="28"/>
        </w:rPr>
      </w:pPr>
    </w:p>
    <w:p w14:paraId="55BC3E0F" w14:textId="77777777" w:rsidR="00AE20EE" w:rsidRDefault="00AE20EE" w:rsidP="00AE20EE">
      <w:pPr>
        <w:spacing w:line="256" w:lineRule="auto"/>
        <w:jc w:val="center"/>
        <w:rPr>
          <w:rFonts w:ascii="Times New Roman" w:hAnsi="Times New Roman" w:cs="Times New Roman"/>
          <w:b/>
          <w:sz w:val="28"/>
          <w:szCs w:val="28"/>
        </w:rPr>
      </w:pPr>
    </w:p>
    <w:p w14:paraId="31A5A0DD" w14:textId="77777777" w:rsidR="00AE20EE" w:rsidRDefault="00AE20EE" w:rsidP="00AE20EE">
      <w:pPr>
        <w:spacing w:line="256" w:lineRule="auto"/>
        <w:jc w:val="center"/>
        <w:rPr>
          <w:rFonts w:ascii="Times New Roman" w:hAnsi="Times New Roman" w:cs="Times New Roman"/>
          <w:b/>
          <w:sz w:val="28"/>
          <w:szCs w:val="28"/>
        </w:rPr>
      </w:pPr>
      <w:r>
        <w:rPr>
          <w:rFonts w:ascii="Times New Roman" w:hAnsi="Times New Roman" w:cs="Times New Roman"/>
          <w:b/>
          <w:sz w:val="28"/>
          <w:szCs w:val="28"/>
        </w:rPr>
        <w:t xml:space="preserve">РАБОЧАЯ ДОКУМЕНТАЦИЯ </w:t>
      </w:r>
    </w:p>
    <w:p w14:paraId="3A1908D7" w14:textId="77777777" w:rsidR="00AE20EE" w:rsidRDefault="00AE20EE" w:rsidP="00AE20EE">
      <w:pPr>
        <w:spacing w:line="256" w:lineRule="auto"/>
        <w:jc w:val="center"/>
        <w:rPr>
          <w:rFonts w:ascii="Times New Roman" w:hAnsi="Times New Roman" w:cs="Times New Roman"/>
          <w:b/>
          <w:sz w:val="28"/>
          <w:szCs w:val="28"/>
        </w:rPr>
      </w:pPr>
    </w:p>
    <w:p w14:paraId="6D74EFAD" w14:textId="79AAB9AE" w:rsidR="00AE20EE" w:rsidRDefault="00AE20EE" w:rsidP="00AE20EE">
      <w:pPr>
        <w:spacing w:line="256" w:lineRule="auto"/>
        <w:jc w:val="center"/>
        <w:rPr>
          <w:rFonts w:ascii="Times New Roman" w:hAnsi="Times New Roman" w:cs="Times New Roman"/>
          <w:b/>
          <w:sz w:val="28"/>
          <w:szCs w:val="28"/>
        </w:rPr>
      </w:pPr>
      <w:r>
        <w:rPr>
          <w:rFonts w:ascii="Times New Roman" w:hAnsi="Times New Roman" w:cs="Times New Roman"/>
          <w:b/>
          <w:sz w:val="28"/>
          <w:szCs w:val="28"/>
        </w:rPr>
        <w:t>Техническая документация</w:t>
      </w:r>
    </w:p>
    <w:p w14:paraId="3A1BBC4E" w14:textId="77777777" w:rsidR="00AE20EE" w:rsidRDefault="00AE20EE" w:rsidP="00AE20EE">
      <w:pPr>
        <w:spacing w:line="256" w:lineRule="auto"/>
        <w:jc w:val="center"/>
        <w:rPr>
          <w:rFonts w:ascii="Times New Roman" w:hAnsi="Times New Roman" w:cs="Times New Roman"/>
          <w:b/>
          <w:sz w:val="28"/>
          <w:szCs w:val="28"/>
        </w:rPr>
      </w:pPr>
    </w:p>
    <w:p w14:paraId="5513CAEF" w14:textId="77777777" w:rsidR="00AE20EE" w:rsidRDefault="00AE20EE" w:rsidP="00AE20EE">
      <w:pPr>
        <w:spacing w:line="256" w:lineRule="auto"/>
        <w:jc w:val="center"/>
        <w:rPr>
          <w:rFonts w:ascii="Times New Roman" w:hAnsi="Times New Roman" w:cs="Times New Roman"/>
          <w:b/>
          <w:sz w:val="28"/>
          <w:szCs w:val="28"/>
        </w:rPr>
      </w:pPr>
    </w:p>
    <w:p w14:paraId="735D216A" w14:textId="427AAADE" w:rsidR="00AE20EE" w:rsidRDefault="00AE20EE" w:rsidP="00AE20EE">
      <w:pPr>
        <w:spacing w:line="256" w:lineRule="auto"/>
        <w:jc w:val="center"/>
        <w:rPr>
          <w:rFonts w:ascii="Times New Roman" w:hAnsi="Times New Roman" w:cs="Times New Roman"/>
          <w:b/>
          <w:sz w:val="28"/>
          <w:szCs w:val="28"/>
        </w:rPr>
      </w:pPr>
      <w:r>
        <w:rPr>
          <w:rFonts w:ascii="Times New Roman" w:hAnsi="Times New Roman" w:cs="Times New Roman"/>
          <w:b/>
          <w:sz w:val="28"/>
          <w:szCs w:val="28"/>
        </w:rPr>
        <w:t xml:space="preserve">Листов – </w:t>
      </w:r>
      <w:r w:rsidR="00DC3AC1">
        <w:rPr>
          <w:rFonts w:ascii="Times New Roman" w:hAnsi="Times New Roman" w:cs="Times New Roman"/>
          <w:b/>
          <w:sz w:val="28"/>
          <w:szCs w:val="28"/>
        </w:rPr>
        <w:t>14</w:t>
      </w:r>
      <w:r>
        <w:rPr>
          <w:rFonts w:ascii="Times New Roman" w:hAnsi="Times New Roman" w:cs="Times New Roman"/>
          <w:b/>
          <w:sz w:val="28"/>
          <w:szCs w:val="28"/>
        </w:rPr>
        <w:t xml:space="preserve"> </w:t>
      </w:r>
    </w:p>
    <w:p w14:paraId="56D7E39B" w14:textId="77777777" w:rsidR="00AE20EE" w:rsidRDefault="00AE20EE" w:rsidP="00AE20EE">
      <w:pPr>
        <w:spacing w:line="256" w:lineRule="auto"/>
        <w:jc w:val="center"/>
        <w:rPr>
          <w:rFonts w:ascii="Times New Roman" w:hAnsi="Times New Roman" w:cs="Times New Roman"/>
          <w:b/>
          <w:sz w:val="28"/>
          <w:szCs w:val="28"/>
        </w:rPr>
      </w:pPr>
    </w:p>
    <w:p w14:paraId="33439424" w14:textId="77777777" w:rsidR="00AE20EE" w:rsidRDefault="00AE20EE" w:rsidP="00AE20EE">
      <w:pPr>
        <w:spacing w:line="256" w:lineRule="auto"/>
        <w:jc w:val="center"/>
        <w:rPr>
          <w:rFonts w:ascii="Times New Roman" w:hAnsi="Times New Roman" w:cs="Times New Roman"/>
          <w:b/>
          <w:sz w:val="28"/>
          <w:szCs w:val="28"/>
        </w:rPr>
      </w:pPr>
    </w:p>
    <w:p w14:paraId="4296F2F5" w14:textId="77777777" w:rsidR="00AE20EE" w:rsidRDefault="00AE20EE" w:rsidP="00AE20EE">
      <w:pPr>
        <w:spacing w:line="256" w:lineRule="auto"/>
        <w:jc w:val="center"/>
        <w:rPr>
          <w:rFonts w:ascii="Times New Roman" w:hAnsi="Times New Roman" w:cs="Times New Roman"/>
          <w:b/>
          <w:sz w:val="28"/>
          <w:szCs w:val="28"/>
        </w:rPr>
      </w:pPr>
    </w:p>
    <w:p w14:paraId="33F37E97" w14:textId="77777777" w:rsidR="00AE20EE" w:rsidRDefault="00AE20EE" w:rsidP="00AE20EE">
      <w:pPr>
        <w:spacing w:line="256" w:lineRule="auto"/>
        <w:jc w:val="center"/>
        <w:rPr>
          <w:rFonts w:ascii="Times New Roman" w:hAnsi="Times New Roman" w:cs="Times New Roman"/>
          <w:b/>
          <w:sz w:val="28"/>
          <w:szCs w:val="28"/>
        </w:rPr>
      </w:pPr>
    </w:p>
    <w:p w14:paraId="1F4C3BAD" w14:textId="77777777" w:rsidR="00AE20EE" w:rsidRDefault="00AE20EE" w:rsidP="00AE20EE">
      <w:pPr>
        <w:spacing w:line="256" w:lineRule="auto"/>
        <w:jc w:val="center"/>
        <w:rPr>
          <w:rFonts w:ascii="Times New Roman" w:hAnsi="Times New Roman" w:cs="Times New Roman"/>
          <w:b/>
          <w:sz w:val="28"/>
          <w:szCs w:val="28"/>
        </w:rPr>
      </w:pPr>
    </w:p>
    <w:p w14:paraId="4A9A2700" w14:textId="77777777" w:rsidR="00AE20EE" w:rsidRDefault="00AE20EE" w:rsidP="00AE20EE">
      <w:pPr>
        <w:spacing w:line="256" w:lineRule="auto"/>
        <w:jc w:val="center"/>
        <w:rPr>
          <w:rFonts w:ascii="Times New Roman" w:hAnsi="Times New Roman" w:cs="Times New Roman"/>
          <w:b/>
          <w:sz w:val="28"/>
          <w:szCs w:val="28"/>
        </w:rPr>
      </w:pPr>
    </w:p>
    <w:p w14:paraId="16D70BF6" w14:textId="77777777" w:rsidR="00AE20EE" w:rsidRDefault="00AE20EE" w:rsidP="00AE20EE">
      <w:pPr>
        <w:spacing w:line="256" w:lineRule="auto"/>
        <w:jc w:val="center"/>
        <w:rPr>
          <w:rFonts w:ascii="Times New Roman" w:hAnsi="Times New Roman" w:cs="Times New Roman"/>
          <w:b/>
          <w:sz w:val="28"/>
          <w:szCs w:val="28"/>
        </w:rPr>
      </w:pPr>
    </w:p>
    <w:p w14:paraId="52F2917E" w14:textId="77777777" w:rsidR="00AE20EE" w:rsidRDefault="00AE20EE" w:rsidP="00AE20EE">
      <w:pPr>
        <w:spacing w:line="256" w:lineRule="auto"/>
        <w:jc w:val="center"/>
        <w:rPr>
          <w:rFonts w:ascii="Times New Roman" w:hAnsi="Times New Roman" w:cs="Times New Roman"/>
          <w:b/>
          <w:sz w:val="28"/>
          <w:szCs w:val="28"/>
        </w:rPr>
      </w:pPr>
    </w:p>
    <w:p w14:paraId="3EC4604C" w14:textId="77777777" w:rsidR="00AE20EE" w:rsidRDefault="00AE20EE" w:rsidP="00AE20EE">
      <w:pPr>
        <w:spacing w:line="256" w:lineRule="auto"/>
        <w:jc w:val="center"/>
        <w:rPr>
          <w:rFonts w:ascii="Times New Roman" w:hAnsi="Times New Roman" w:cs="Times New Roman"/>
          <w:b/>
          <w:sz w:val="28"/>
          <w:szCs w:val="28"/>
        </w:rPr>
      </w:pPr>
    </w:p>
    <w:p w14:paraId="0EAF0F11" w14:textId="77777777" w:rsidR="00AE20EE" w:rsidRDefault="00AE20EE" w:rsidP="00AE20EE">
      <w:pPr>
        <w:spacing w:line="256" w:lineRule="auto"/>
        <w:jc w:val="center"/>
        <w:rPr>
          <w:rFonts w:ascii="Times New Roman" w:hAnsi="Times New Roman" w:cs="Times New Roman"/>
          <w:b/>
          <w:sz w:val="28"/>
          <w:szCs w:val="28"/>
        </w:rPr>
      </w:pPr>
    </w:p>
    <w:p w14:paraId="6CE1AF47" w14:textId="77777777" w:rsidR="00AE20EE" w:rsidRDefault="00AE20EE" w:rsidP="00AE20EE">
      <w:pPr>
        <w:spacing w:line="256" w:lineRule="auto"/>
        <w:jc w:val="center"/>
        <w:rPr>
          <w:rFonts w:ascii="Times New Roman" w:hAnsi="Times New Roman" w:cs="Times New Roman"/>
          <w:bCs/>
          <w:sz w:val="28"/>
          <w:szCs w:val="28"/>
        </w:rPr>
      </w:pPr>
      <w:r>
        <w:rPr>
          <w:rFonts w:ascii="Times New Roman" w:hAnsi="Times New Roman" w:cs="Times New Roman"/>
          <w:bCs/>
          <w:sz w:val="28"/>
          <w:szCs w:val="28"/>
        </w:rPr>
        <w:t>Киров</w:t>
      </w:r>
    </w:p>
    <w:p w14:paraId="290E2829" w14:textId="77777777" w:rsidR="00AE20EE" w:rsidRDefault="00AE20EE" w:rsidP="00AE20EE">
      <w:pPr>
        <w:spacing w:line="256" w:lineRule="auto"/>
        <w:jc w:val="center"/>
        <w:rPr>
          <w:rFonts w:ascii="Times New Roman" w:hAnsi="Times New Roman" w:cs="Times New Roman"/>
          <w:bCs/>
          <w:sz w:val="28"/>
          <w:szCs w:val="28"/>
        </w:rPr>
      </w:pPr>
      <w:r>
        <w:rPr>
          <w:rFonts w:ascii="Times New Roman" w:hAnsi="Times New Roman" w:cs="Times New Roman"/>
          <w:bCs/>
          <w:sz w:val="28"/>
          <w:szCs w:val="28"/>
        </w:rPr>
        <w:t>2022</w:t>
      </w:r>
    </w:p>
    <w:p w14:paraId="385F6685" w14:textId="6B3221E8" w:rsidR="00AE20EE" w:rsidRDefault="00076E3E">
      <w:pPr>
        <w:rPr>
          <w:rFonts w:ascii="Times New Roman" w:hAnsi="Times New Roman" w:cs="Times New Roman"/>
          <w:b/>
          <w:bCs/>
          <w:sz w:val="28"/>
          <w:szCs w:val="28"/>
        </w:rPr>
      </w:pPr>
      <w:r>
        <w:rPr>
          <w:rFonts w:ascii="Times New Roman" w:hAnsi="Times New Roman" w:cs="Times New Roman"/>
          <w:b/>
          <w:bCs/>
          <w:sz w:val="28"/>
          <w:szCs w:val="28"/>
        </w:rPr>
        <w:br w:type="page"/>
      </w:r>
    </w:p>
    <w:p w14:paraId="7A94C395" w14:textId="499BB3A1" w:rsidR="002C6B60" w:rsidRPr="00076E3E" w:rsidRDefault="002C6B60" w:rsidP="00076E3E">
      <w:pPr>
        <w:rPr>
          <w:rFonts w:ascii="Times New Roman" w:hAnsi="Times New Roman" w:cs="Times New Roman"/>
          <w:sz w:val="28"/>
          <w:szCs w:val="28"/>
        </w:rPr>
      </w:pPr>
      <w:r w:rsidRPr="00076E3E">
        <w:rPr>
          <w:rFonts w:ascii="Times New Roman" w:hAnsi="Times New Roman" w:cs="Times New Roman"/>
          <w:sz w:val="28"/>
          <w:szCs w:val="28"/>
        </w:rPr>
        <w:lastRenderedPageBreak/>
        <w:t>ОГЛАВЛЕНИЕ</w:t>
      </w:r>
    </w:p>
    <w:sdt>
      <w:sdtPr>
        <w:id w:val="-328203284"/>
        <w:docPartObj>
          <w:docPartGallery w:val="Table of Contents"/>
          <w:docPartUnique/>
        </w:docPartObj>
      </w:sdtPr>
      <w:sdtEndPr>
        <w:rPr>
          <w:b/>
          <w:bCs/>
        </w:rPr>
      </w:sdtEndPr>
      <w:sdtContent>
        <w:p w14:paraId="15078007" w14:textId="0CD7ADA7" w:rsidR="00076E3E" w:rsidRPr="00076E3E" w:rsidRDefault="00AE20EE">
          <w:pPr>
            <w:pStyle w:val="11"/>
            <w:tabs>
              <w:tab w:val="left" w:pos="440"/>
              <w:tab w:val="right" w:leader="dot" w:pos="9345"/>
            </w:tabs>
            <w:rPr>
              <w:rFonts w:ascii="Times New Roman" w:eastAsiaTheme="minorEastAsia" w:hAnsi="Times New Roman" w:cs="Times New Roman"/>
              <w:noProof/>
              <w:sz w:val="28"/>
              <w:szCs w:val="28"/>
              <w:lang w:eastAsia="ru-RU"/>
            </w:rPr>
          </w:pPr>
          <w:r w:rsidRPr="00AE20EE">
            <w:rPr>
              <w:rFonts w:ascii="Times New Roman" w:hAnsi="Times New Roman" w:cs="Times New Roman"/>
              <w:sz w:val="28"/>
              <w:szCs w:val="28"/>
            </w:rPr>
            <w:fldChar w:fldCharType="begin"/>
          </w:r>
          <w:r w:rsidRPr="00AE20EE">
            <w:rPr>
              <w:rFonts w:ascii="Times New Roman" w:hAnsi="Times New Roman" w:cs="Times New Roman"/>
              <w:sz w:val="28"/>
              <w:szCs w:val="28"/>
            </w:rPr>
            <w:instrText xml:space="preserve"> TOC \o "1-3" \h \z \u </w:instrText>
          </w:r>
          <w:r w:rsidRPr="00AE20EE">
            <w:rPr>
              <w:rFonts w:ascii="Times New Roman" w:hAnsi="Times New Roman" w:cs="Times New Roman"/>
              <w:sz w:val="28"/>
              <w:szCs w:val="28"/>
            </w:rPr>
            <w:fldChar w:fldCharType="separate"/>
          </w:r>
          <w:hyperlink w:anchor="_Toc125321766" w:history="1">
            <w:r w:rsidR="00076E3E" w:rsidRPr="00076E3E">
              <w:rPr>
                <w:rStyle w:val="a6"/>
                <w:rFonts w:ascii="Times New Roman" w:hAnsi="Times New Roman" w:cs="Times New Roman"/>
                <w:noProof/>
                <w:sz w:val="28"/>
                <w:szCs w:val="28"/>
              </w:rPr>
              <w:t>1.</w:t>
            </w:r>
            <w:r w:rsidR="00076E3E" w:rsidRPr="00076E3E">
              <w:rPr>
                <w:rFonts w:ascii="Times New Roman" w:eastAsiaTheme="minorEastAsia" w:hAnsi="Times New Roman" w:cs="Times New Roman"/>
                <w:noProof/>
                <w:sz w:val="28"/>
                <w:szCs w:val="28"/>
                <w:lang w:eastAsia="ru-RU"/>
              </w:rPr>
              <w:tab/>
            </w:r>
            <w:r w:rsidR="00076E3E" w:rsidRPr="00076E3E">
              <w:rPr>
                <w:rStyle w:val="a6"/>
                <w:rFonts w:ascii="Times New Roman" w:hAnsi="Times New Roman" w:cs="Times New Roman"/>
                <w:b/>
                <w:bCs/>
                <w:noProof/>
                <w:sz w:val="28"/>
                <w:szCs w:val="28"/>
              </w:rPr>
              <w:t>Введение</w:t>
            </w:r>
            <w:r w:rsidR="00076E3E" w:rsidRPr="00076E3E">
              <w:rPr>
                <w:rFonts w:ascii="Times New Roman" w:hAnsi="Times New Roman" w:cs="Times New Roman"/>
                <w:noProof/>
                <w:webHidden/>
                <w:sz w:val="28"/>
                <w:szCs w:val="28"/>
              </w:rPr>
              <w:tab/>
            </w:r>
            <w:r w:rsidR="00076E3E" w:rsidRPr="00076E3E">
              <w:rPr>
                <w:rFonts w:ascii="Times New Roman" w:hAnsi="Times New Roman" w:cs="Times New Roman"/>
                <w:noProof/>
                <w:webHidden/>
                <w:sz w:val="28"/>
                <w:szCs w:val="28"/>
              </w:rPr>
              <w:fldChar w:fldCharType="begin"/>
            </w:r>
            <w:r w:rsidR="00076E3E" w:rsidRPr="00076E3E">
              <w:rPr>
                <w:rFonts w:ascii="Times New Roman" w:hAnsi="Times New Roman" w:cs="Times New Roman"/>
                <w:noProof/>
                <w:webHidden/>
                <w:sz w:val="28"/>
                <w:szCs w:val="28"/>
              </w:rPr>
              <w:instrText xml:space="preserve"> PAGEREF _Toc125321766 \h </w:instrText>
            </w:r>
            <w:r w:rsidR="00076E3E" w:rsidRPr="00076E3E">
              <w:rPr>
                <w:rFonts w:ascii="Times New Roman" w:hAnsi="Times New Roman" w:cs="Times New Roman"/>
                <w:noProof/>
                <w:webHidden/>
                <w:sz w:val="28"/>
                <w:szCs w:val="28"/>
              </w:rPr>
            </w:r>
            <w:r w:rsidR="00076E3E"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3</w:t>
            </w:r>
            <w:r w:rsidR="00076E3E" w:rsidRPr="00076E3E">
              <w:rPr>
                <w:rFonts w:ascii="Times New Roman" w:hAnsi="Times New Roman" w:cs="Times New Roman"/>
                <w:noProof/>
                <w:webHidden/>
                <w:sz w:val="28"/>
                <w:szCs w:val="28"/>
              </w:rPr>
              <w:fldChar w:fldCharType="end"/>
            </w:r>
          </w:hyperlink>
        </w:p>
        <w:p w14:paraId="5BC73F1E" w14:textId="73956E12"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67" w:history="1">
            <w:r w:rsidRPr="00076E3E">
              <w:rPr>
                <w:rStyle w:val="a6"/>
                <w:rFonts w:ascii="Times New Roman" w:hAnsi="Times New Roman" w:cs="Times New Roman"/>
                <w:noProof/>
                <w:sz w:val="28"/>
                <w:szCs w:val="28"/>
              </w:rPr>
              <w:t>1.1.</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Наименование программы</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_Toc125321767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3</w:t>
            </w:r>
            <w:r w:rsidRPr="00076E3E">
              <w:rPr>
                <w:rFonts w:ascii="Times New Roman" w:hAnsi="Times New Roman" w:cs="Times New Roman"/>
                <w:noProof/>
                <w:webHidden/>
                <w:sz w:val="28"/>
                <w:szCs w:val="28"/>
              </w:rPr>
              <w:fldChar w:fldCharType="end"/>
            </w:r>
          </w:hyperlink>
        </w:p>
        <w:p w14:paraId="05CD530B" w14:textId="6490E3B5"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68" w:history="1">
            <w:r w:rsidRPr="00076E3E">
              <w:rPr>
                <w:rStyle w:val="a6"/>
                <w:rFonts w:ascii="Times New Roman" w:hAnsi="Times New Roman" w:cs="Times New Roman"/>
                <w:noProof/>
                <w:sz w:val="28"/>
                <w:szCs w:val="28"/>
              </w:rPr>
              <w:t>1.2.</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Краткая характеристика области применения программы</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_Toc125321768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3</w:t>
            </w:r>
            <w:r w:rsidRPr="00076E3E">
              <w:rPr>
                <w:rFonts w:ascii="Times New Roman" w:hAnsi="Times New Roman" w:cs="Times New Roman"/>
                <w:noProof/>
                <w:webHidden/>
                <w:sz w:val="28"/>
                <w:szCs w:val="28"/>
              </w:rPr>
              <w:fldChar w:fldCharType="end"/>
            </w:r>
          </w:hyperlink>
        </w:p>
        <w:p w14:paraId="30F78B1D" w14:textId="36003A77" w:rsidR="00076E3E" w:rsidRPr="00076E3E" w:rsidRDefault="00076E3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5321769" w:history="1">
            <w:r w:rsidRPr="00076E3E">
              <w:rPr>
                <w:rStyle w:val="a6"/>
                <w:rFonts w:ascii="Times New Roman" w:hAnsi="Times New Roman" w:cs="Times New Roman"/>
                <w:noProof/>
                <w:sz w:val="28"/>
                <w:szCs w:val="28"/>
              </w:rPr>
              <w:t>2.</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b/>
                <w:bCs/>
                <w:noProof/>
                <w:sz w:val="28"/>
                <w:szCs w:val="28"/>
              </w:rPr>
              <w:t>Требования к программе</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_Toc125321769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3</w:t>
            </w:r>
            <w:r w:rsidRPr="00076E3E">
              <w:rPr>
                <w:rFonts w:ascii="Times New Roman" w:hAnsi="Times New Roman" w:cs="Times New Roman"/>
                <w:noProof/>
                <w:webHidden/>
                <w:sz w:val="28"/>
                <w:szCs w:val="28"/>
              </w:rPr>
              <w:fldChar w:fldCharType="end"/>
            </w:r>
          </w:hyperlink>
        </w:p>
        <w:p w14:paraId="23A0A144" w14:textId="56DEA75C"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0" w:history="1">
            <w:r w:rsidRPr="00076E3E">
              <w:rPr>
                <w:rStyle w:val="a6"/>
                <w:rFonts w:ascii="Times New Roman" w:hAnsi="Times New Roman" w:cs="Times New Roman"/>
                <w:noProof/>
                <w:sz w:val="28"/>
                <w:szCs w:val="28"/>
              </w:rPr>
              <w:t>2.1.</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Краткое описание игры</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_Toc125321770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3</w:t>
            </w:r>
            <w:r w:rsidRPr="00076E3E">
              <w:rPr>
                <w:rFonts w:ascii="Times New Roman" w:hAnsi="Times New Roman" w:cs="Times New Roman"/>
                <w:noProof/>
                <w:webHidden/>
                <w:sz w:val="28"/>
                <w:szCs w:val="28"/>
              </w:rPr>
              <w:fldChar w:fldCharType="end"/>
            </w:r>
          </w:hyperlink>
        </w:p>
        <w:p w14:paraId="64577D5A" w14:textId="1AF7A523"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1" w:history="1">
            <w:r w:rsidRPr="00076E3E">
              <w:rPr>
                <w:rStyle w:val="a6"/>
                <w:rFonts w:ascii="Times New Roman" w:hAnsi="Times New Roman" w:cs="Times New Roman"/>
                <w:noProof/>
                <w:sz w:val="28"/>
                <w:szCs w:val="28"/>
              </w:rPr>
              <w:t>2.2.</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Правила игры</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_Toc125321771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3</w:t>
            </w:r>
            <w:r w:rsidRPr="00076E3E">
              <w:rPr>
                <w:rFonts w:ascii="Times New Roman" w:hAnsi="Times New Roman" w:cs="Times New Roman"/>
                <w:noProof/>
                <w:webHidden/>
                <w:sz w:val="28"/>
                <w:szCs w:val="28"/>
              </w:rPr>
              <w:fldChar w:fldCharType="end"/>
            </w:r>
          </w:hyperlink>
        </w:p>
        <w:p w14:paraId="0B70C2C3" w14:textId="3ADFD145"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2" w:history="1">
            <w:r w:rsidRPr="00076E3E">
              <w:rPr>
                <w:rStyle w:val="a6"/>
                <w:rFonts w:ascii="Times New Roman" w:hAnsi="Times New Roman" w:cs="Times New Roman"/>
                <w:noProof/>
                <w:sz w:val="28"/>
                <w:szCs w:val="28"/>
              </w:rPr>
              <w:t>2.3.</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Описание функциональных клеток</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_Toc125321772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4</w:t>
            </w:r>
            <w:r w:rsidRPr="00076E3E">
              <w:rPr>
                <w:rFonts w:ascii="Times New Roman" w:hAnsi="Times New Roman" w:cs="Times New Roman"/>
                <w:noProof/>
                <w:webHidden/>
                <w:sz w:val="28"/>
                <w:szCs w:val="28"/>
              </w:rPr>
              <w:fldChar w:fldCharType="end"/>
            </w:r>
          </w:hyperlink>
        </w:p>
        <w:p w14:paraId="7FEC56E0" w14:textId="487F4D91"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3" w:history="1">
            <w:r w:rsidRPr="00076E3E">
              <w:rPr>
                <w:rStyle w:val="a6"/>
                <w:rFonts w:ascii="Times New Roman" w:hAnsi="Times New Roman" w:cs="Times New Roman"/>
                <w:noProof/>
                <w:sz w:val="28"/>
                <w:szCs w:val="28"/>
              </w:rPr>
              <w:t>2.4.</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Требования к функциональным характеристикам</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_Toc125321773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6</w:t>
            </w:r>
            <w:r w:rsidRPr="00076E3E">
              <w:rPr>
                <w:rFonts w:ascii="Times New Roman" w:hAnsi="Times New Roman" w:cs="Times New Roman"/>
                <w:noProof/>
                <w:webHidden/>
                <w:sz w:val="28"/>
                <w:szCs w:val="28"/>
              </w:rPr>
              <w:fldChar w:fldCharType="end"/>
            </w:r>
          </w:hyperlink>
        </w:p>
        <w:p w14:paraId="28CDDDBE" w14:textId="742FAA37"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4" w:history="1">
            <w:r w:rsidRPr="00076E3E">
              <w:rPr>
                <w:rStyle w:val="a6"/>
                <w:rFonts w:ascii="Times New Roman" w:hAnsi="Times New Roman" w:cs="Times New Roman"/>
                <w:noProof/>
                <w:sz w:val="28"/>
                <w:szCs w:val="28"/>
              </w:rPr>
              <w:t>2.5.</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Контроль входной и выходной информации</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_Toc125321774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7</w:t>
            </w:r>
            <w:r w:rsidRPr="00076E3E">
              <w:rPr>
                <w:rFonts w:ascii="Times New Roman" w:hAnsi="Times New Roman" w:cs="Times New Roman"/>
                <w:noProof/>
                <w:webHidden/>
                <w:sz w:val="28"/>
                <w:szCs w:val="28"/>
              </w:rPr>
              <w:fldChar w:fldCharType="end"/>
            </w:r>
          </w:hyperlink>
        </w:p>
        <w:p w14:paraId="7CC079FE" w14:textId="58F67C82"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5" w:history="1">
            <w:r w:rsidRPr="00076E3E">
              <w:rPr>
                <w:rStyle w:val="a6"/>
                <w:rFonts w:ascii="Times New Roman" w:hAnsi="Times New Roman" w:cs="Times New Roman"/>
                <w:noProof/>
                <w:sz w:val="28"/>
                <w:szCs w:val="28"/>
              </w:rPr>
              <w:t>2.6.</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Требования к составу и параметрам технических средств</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_Toc125321775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7</w:t>
            </w:r>
            <w:r w:rsidRPr="00076E3E">
              <w:rPr>
                <w:rFonts w:ascii="Times New Roman" w:hAnsi="Times New Roman" w:cs="Times New Roman"/>
                <w:noProof/>
                <w:webHidden/>
                <w:sz w:val="28"/>
                <w:szCs w:val="28"/>
              </w:rPr>
              <w:fldChar w:fldCharType="end"/>
            </w:r>
          </w:hyperlink>
        </w:p>
        <w:p w14:paraId="7F14F969" w14:textId="19AAB8E9" w:rsidR="00076E3E" w:rsidRPr="00076E3E" w:rsidRDefault="00076E3E">
          <w:pPr>
            <w:pStyle w:val="21"/>
            <w:tabs>
              <w:tab w:val="left" w:pos="880"/>
              <w:tab w:val="right" w:leader="dot" w:pos="9345"/>
            </w:tabs>
            <w:rPr>
              <w:rFonts w:ascii="Times New Roman" w:eastAsiaTheme="minorEastAsia" w:hAnsi="Times New Roman" w:cs="Times New Roman"/>
              <w:noProof/>
              <w:sz w:val="28"/>
              <w:szCs w:val="28"/>
              <w:lang w:eastAsia="ru-RU"/>
            </w:rPr>
          </w:pPr>
          <w:hyperlink w:anchor="_Toc125321776" w:history="1">
            <w:r w:rsidRPr="00076E3E">
              <w:rPr>
                <w:rStyle w:val="a6"/>
                <w:rFonts w:ascii="Times New Roman" w:hAnsi="Times New Roman" w:cs="Times New Roman"/>
                <w:noProof/>
                <w:sz w:val="28"/>
                <w:szCs w:val="28"/>
              </w:rPr>
              <w:t>2.7.</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noProof/>
                <w:sz w:val="28"/>
                <w:szCs w:val="28"/>
              </w:rPr>
              <w:t>Требования к информационным структурам и методам решения</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_Toc125321776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7</w:t>
            </w:r>
            <w:r w:rsidRPr="00076E3E">
              <w:rPr>
                <w:rFonts w:ascii="Times New Roman" w:hAnsi="Times New Roman" w:cs="Times New Roman"/>
                <w:noProof/>
                <w:webHidden/>
                <w:sz w:val="28"/>
                <w:szCs w:val="28"/>
              </w:rPr>
              <w:fldChar w:fldCharType="end"/>
            </w:r>
          </w:hyperlink>
        </w:p>
        <w:p w14:paraId="62B11FF6" w14:textId="07DF32FB" w:rsidR="00076E3E" w:rsidRPr="00076E3E" w:rsidRDefault="00076E3E">
          <w:pPr>
            <w:pStyle w:val="11"/>
            <w:tabs>
              <w:tab w:val="left" w:pos="440"/>
              <w:tab w:val="right" w:leader="dot" w:pos="9345"/>
            </w:tabs>
            <w:rPr>
              <w:rFonts w:ascii="Times New Roman" w:eastAsiaTheme="minorEastAsia" w:hAnsi="Times New Roman" w:cs="Times New Roman"/>
              <w:noProof/>
              <w:sz w:val="28"/>
              <w:szCs w:val="28"/>
              <w:lang w:eastAsia="ru-RU"/>
            </w:rPr>
          </w:pPr>
          <w:hyperlink w:anchor="_Toc125321777" w:history="1">
            <w:r w:rsidRPr="00076E3E">
              <w:rPr>
                <w:rStyle w:val="a6"/>
                <w:rFonts w:ascii="Times New Roman" w:hAnsi="Times New Roman" w:cs="Times New Roman"/>
                <w:noProof/>
                <w:sz w:val="28"/>
                <w:szCs w:val="28"/>
              </w:rPr>
              <w:t>3.</w:t>
            </w:r>
            <w:r w:rsidRPr="00076E3E">
              <w:rPr>
                <w:rFonts w:ascii="Times New Roman" w:eastAsiaTheme="minorEastAsia" w:hAnsi="Times New Roman" w:cs="Times New Roman"/>
                <w:noProof/>
                <w:sz w:val="28"/>
                <w:szCs w:val="28"/>
                <w:lang w:eastAsia="ru-RU"/>
              </w:rPr>
              <w:tab/>
            </w:r>
            <w:r w:rsidRPr="00076E3E">
              <w:rPr>
                <w:rStyle w:val="a6"/>
                <w:rFonts w:ascii="Times New Roman" w:hAnsi="Times New Roman" w:cs="Times New Roman"/>
                <w:b/>
                <w:bCs/>
                <w:noProof/>
                <w:sz w:val="28"/>
                <w:szCs w:val="28"/>
              </w:rPr>
              <w:t>Структура программного решения</w:t>
            </w:r>
            <w:r w:rsidRPr="00076E3E">
              <w:rPr>
                <w:rFonts w:ascii="Times New Roman" w:hAnsi="Times New Roman" w:cs="Times New Roman"/>
                <w:noProof/>
                <w:webHidden/>
                <w:sz w:val="28"/>
                <w:szCs w:val="28"/>
              </w:rPr>
              <w:tab/>
            </w:r>
            <w:r w:rsidRPr="00076E3E">
              <w:rPr>
                <w:rFonts w:ascii="Times New Roman" w:hAnsi="Times New Roman" w:cs="Times New Roman"/>
                <w:noProof/>
                <w:webHidden/>
                <w:sz w:val="28"/>
                <w:szCs w:val="28"/>
              </w:rPr>
              <w:fldChar w:fldCharType="begin"/>
            </w:r>
            <w:r w:rsidRPr="00076E3E">
              <w:rPr>
                <w:rFonts w:ascii="Times New Roman" w:hAnsi="Times New Roman" w:cs="Times New Roman"/>
                <w:noProof/>
                <w:webHidden/>
                <w:sz w:val="28"/>
                <w:szCs w:val="28"/>
              </w:rPr>
              <w:instrText xml:space="preserve"> PAGEREF _Toc125321777 \h </w:instrText>
            </w:r>
            <w:r w:rsidRPr="00076E3E">
              <w:rPr>
                <w:rFonts w:ascii="Times New Roman" w:hAnsi="Times New Roman" w:cs="Times New Roman"/>
                <w:noProof/>
                <w:webHidden/>
                <w:sz w:val="28"/>
                <w:szCs w:val="28"/>
              </w:rPr>
            </w:r>
            <w:r w:rsidRPr="00076E3E">
              <w:rPr>
                <w:rFonts w:ascii="Times New Roman" w:hAnsi="Times New Roman" w:cs="Times New Roman"/>
                <w:noProof/>
                <w:webHidden/>
                <w:sz w:val="28"/>
                <w:szCs w:val="28"/>
              </w:rPr>
              <w:fldChar w:fldCharType="separate"/>
            </w:r>
            <w:r w:rsidR="001A0F22">
              <w:rPr>
                <w:rFonts w:ascii="Times New Roman" w:hAnsi="Times New Roman" w:cs="Times New Roman"/>
                <w:noProof/>
                <w:webHidden/>
                <w:sz w:val="28"/>
                <w:szCs w:val="28"/>
              </w:rPr>
              <w:t>8</w:t>
            </w:r>
            <w:r w:rsidRPr="00076E3E">
              <w:rPr>
                <w:rFonts w:ascii="Times New Roman" w:hAnsi="Times New Roman" w:cs="Times New Roman"/>
                <w:noProof/>
                <w:webHidden/>
                <w:sz w:val="28"/>
                <w:szCs w:val="28"/>
              </w:rPr>
              <w:fldChar w:fldCharType="end"/>
            </w:r>
          </w:hyperlink>
        </w:p>
        <w:p w14:paraId="0765E73C" w14:textId="40241315" w:rsidR="00AE20EE" w:rsidRDefault="00AE20EE" w:rsidP="00AE20EE">
          <w:r w:rsidRPr="00AE20EE">
            <w:rPr>
              <w:rFonts w:ascii="Times New Roman" w:hAnsi="Times New Roman" w:cs="Times New Roman"/>
              <w:sz w:val="28"/>
              <w:szCs w:val="28"/>
            </w:rPr>
            <w:fldChar w:fldCharType="end"/>
          </w:r>
        </w:p>
      </w:sdtContent>
    </w:sdt>
    <w:p w14:paraId="1EBF1D59" w14:textId="77777777" w:rsidR="00AE20EE" w:rsidRDefault="00AE20EE">
      <w:pPr>
        <w:rPr>
          <w:rFonts w:ascii="Times New Roman" w:hAnsi="Times New Roman" w:cs="Times New Roman"/>
          <w:b/>
          <w:bCs/>
          <w:sz w:val="28"/>
          <w:szCs w:val="28"/>
        </w:rPr>
      </w:pPr>
    </w:p>
    <w:p w14:paraId="3447D483" w14:textId="77777777" w:rsidR="00AE20EE" w:rsidRDefault="00AE20EE">
      <w:pPr>
        <w:rPr>
          <w:rFonts w:ascii="Times New Roman" w:hAnsi="Times New Roman" w:cs="Times New Roman"/>
          <w:b/>
          <w:bCs/>
          <w:sz w:val="28"/>
          <w:szCs w:val="28"/>
        </w:rPr>
      </w:pPr>
    </w:p>
    <w:p w14:paraId="5E2A60D9" w14:textId="24D5AC83" w:rsidR="00AE20EE" w:rsidRDefault="00AE20EE">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1E548117" w14:textId="6DB54524" w:rsidR="00EA3C9C" w:rsidRPr="00E6658F" w:rsidRDefault="00BC46D2" w:rsidP="00E6658F">
      <w:pPr>
        <w:pStyle w:val="1"/>
      </w:pPr>
      <w:bookmarkStart w:id="0" w:name="_Toc125321766"/>
      <w:r w:rsidRPr="00E6658F">
        <w:lastRenderedPageBreak/>
        <w:t>Введение</w:t>
      </w:r>
      <w:bookmarkEnd w:id="0"/>
      <w:r w:rsidRPr="00E6658F">
        <w:t xml:space="preserve"> </w:t>
      </w:r>
    </w:p>
    <w:p w14:paraId="1F504706" w14:textId="35BCCEC7" w:rsidR="00BC46D2" w:rsidRPr="00580196" w:rsidRDefault="00BC46D2" w:rsidP="00580196">
      <w:pPr>
        <w:pStyle w:val="2"/>
        <w:numPr>
          <w:ilvl w:val="1"/>
          <w:numId w:val="3"/>
        </w:numPr>
        <w:spacing w:line="360" w:lineRule="auto"/>
        <w:ind w:left="0" w:firstLine="709"/>
        <w:jc w:val="both"/>
        <w:rPr>
          <w:rFonts w:ascii="Times New Roman" w:hAnsi="Times New Roman" w:cs="Times New Roman"/>
          <w:color w:val="auto"/>
          <w:sz w:val="28"/>
          <w:szCs w:val="28"/>
        </w:rPr>
      </w:pPr>
      <w:bookmarkStart w:id="1" w:name="_Toc125321767"/>
      <w:r w:rsidRPr="00580196">
        <w:rPr>
          <w:rFonts w:ascii="Times New Roman" w:hAnsi="Times New Roman" w:cs="Times New Roman"/>
          <w:color w:val="auto"/>
          <w:sz w:val="28"/>
          <w:szCs w:val="28"/>
        </w:rPr>
        <w:t>Наименование программы</w:t>
      </w:r>
      <w:bookmarkEnd w:id="1"/>
      <w:r w:rsidRPr="00580196">
        <w:rPr>
          <w:rFonts w:ascii="Times New Roman" w:hAnsi="Times New Roman" w:cs="Times New Roman"/>
          <w:color w:val="auto"/>
          <w:sz w:val="28"/>
          <w:szCs w:val="28"/>
        </w:rPr>
        <w:t xml:space="preserve"> </w:t>
      </w:r>
    </w:p>
    <w:p w14:paraId="58FBCE79" w14:textId="4350523B" w:rsidR="00BC46D2" w:rsidRDefault="003D24C2" w:rsidP="00A2223B">
      <w:pPr>
        <w:spacing w:line="360" w:lineRule="auto"/>
        <w:ind w:firstLine="709"/>
        <w:jc w:val="both"/>
        <w:rPr>
          <w:rFonts w:ascii="Times New Roman" w:hAnsi="Times New Roman" w:cs="Times New Roman"/>
          <w:sz w:val="28"/>
          <w:szCs w:val="28"/>
        </w:rPr>
      </w:pPr>
      <w:r w:rsidRPr="003D24C2">
        <w:rPr>
          <w:rFonts w:ascii="Times New Roman" w:hAnsi="Times New Roman" w:cs="Times New Roman"/>
          <w:sz w:val="28"/>
          <w:szCs w:val="28"/>
        </w:rPr>
        <w:t>Наименование разрабатываемой программы: игра «Монополия»</w:t>
      </w:r>
      <w:r>
        <w:rPr>
          <w:rFonts w:ascii="Times New Roman" w:hAnsi="Times New Roman" w:cs="Times New Roman"/>
          <w:sz w:val="28"/>
          <w:szCs w:val="28"/>
        </w:rPr>
        <w:t>.</w:t>
      </w:r>
    </w:p>
    <w:p w14:paraId="64F0C5E9" w14:textId="0CEA248C" w:rsidR="00580196" w:rsidRPr="00580196" w:rsidRDefault="00063FDE" w:rsidP="00580196">
      <w:pPr>
        <w:pStyle w:val="2"/>
        <w:numPr>
          <w:ilvl w:val="1"/>
          <w:numId w:val="3"/>
        </w:numPr>
        <w:spacing w:line="360" w:lineRule="auto"/>
        <w:ind w:left="0" w:firstLine="709"/>
        <w:jc w:val="both"/>
        <w:rPr>
          <w:rFonts w:ascii="Times New Roman" w:hAnsi="Times New Roman" w:cs="Times New Roman"/>
          <w:color w:val="auto"/>
          <w:sz w:val="28"/>
          <w:szCs w:val="28"/>
        </w:rPr>
      </w:pPr>
      <w:bookmarkStart w:id="2" w:name="_Toc125321768"/>
      <w:r>
        <w:rPr>
          <w:rFonts w:ascii="Times New Roman" w:hAnsi="Times New Roman" w:cs="Times New Roman"/>
          <w:color w:val="auto"/>
          <w:sz w:val="28"/>
          <w:szCs w:val="28"/>
        </w:rPr>
        <w:t>Краткая характеристика области применения программы</w:t>
      </w:r>
      <w:bookmarkEnd w:id="2"/>
    </w:p>
    <w:p w14:paraId="7545F7E7" w14:textId="68610147" w:rsidR="003D24C2" w:rsidRDefault="003D24C2" w:rsidP="00580196">
      <w:pPr>
        <w:spacing w:line="360" w:lineRule="auto"/>
        <w:ind w:firstLine="709"/>
        <w:jc w:val="both"/>
        <w:rPr>
          <w:rFonts w:ascii="Times New Roman" w:hAnsi="Times New Roman" w:cs="Times New Roman"/>
          <w:sz w:val="28"/>
          <w:szCs w:val="28"/>
        </w:rPr>
      </w:pPr>
      <w:r w:rsidRPr="003D24C2">
        <w:rPr>
          <w:rFonts w:ascii="Times New Roman" w:hAnsi="Times New Roman" w:cs="Times New Roman"/>
          <w:sz w:val="28"/>
          <w:szCs w:val="28"/>
        </w:rPr>
        <w:t>Игра предназначена для развития логического мышления, памяти, умения сравнивать и анализировать</w:t>
      </w:r>
      <w:r>
        <w:rPr>
          <w:rFonts w:ascii="Times New Roman" w:hAnsi="Times New Roman" w:cs="Times New Roman"/>
          <w:sz w:val="28"/>
          <w:szCs w:val="28"/>
        </w:rPr>
        <w:t>.</w:t>
      </w:r>
    </w:p>
    <w:p w14:paraId="44D0F498" w14:textId="1A399531" w:rsidR="003D24C2" w:rsidRPr="003D24C2" w:rsidRDefault="003D24C2" w:rsidP="00580196">
      <w:pPr>
        <w:spacing w:line="360" w:lineRule="auto"/>
        <w:ind w:firstLine="709"/>
        <w:jc w:val="both"/>
        <w:rPr>
          <w:rFonts w:ascii="Times New Roman" w:hAnsi="Times New Roman" w:cs="Times New Roman"/>
          <w:sz w:val="28"/>
          <w:szCs w:val="28"/>
        </w:rPr>
      </w:pPr>
      <w:r w:rsidRPr="003D24C2">
        <w:rPr>
          <w:rFonts w:ascii="Times New Roman" w:hAnsi="Times New Roman" w:cs="Times New Roman"/>
          <w:sz w:val="28"/>
          <w:szCs w:val="28"/>
        </w:rPr>
        <w:t>Игра может быть использована людьми разных возрастных групп. Приложение может использоваться для обучения игре «Монополия»</w:t>
      </w:r>
    </w:p>
    <w:p w14:paraId="1740EF30" w14:textId="7A98AE38" w:rsidR="00580196" w:rsidRDefault="008002D5" w:rsidP="00E6658F">
      <w:pPr>
        <w:pStyle w:val="1"/>
      </w:pPr>
      <w:bookmarkStart w:id="3" w:name="_Toc125321769"/>
      <w:commentRangeStart w:id="4"/>
      <w:r>
        <w:t>Требования к программе</w:t>
      </w:r>
      <w:commentRangeEnd w:id="4"/>
      <w:r w:rsidR="0072424C">
        <w:rPr>
          <w:rStyle w:val="ac"/>
          <w:rFonts w:asciiTheme="minorHAnsi" w:eastAsiaTheme="minorHAnsi" w:hAnsiTheme="minorHAnsi" w:cstheme="minorBidi"/>
        </w:rPr>
        <w:commentReference w:id="4"/>
      </w:r>
      <w:bookmarkEnd w:id="3"/>
    </w:p>
    <w:p w14:paraId="553E0322" w14:textId="0C0B857F" w:rsidR="00580196" w:rsidRPr="00580196" w:rsidRDefault="008002D5" w:rsidP="00580196">
      <w:pPr>
        <w:pStyle w:val="2"/>
        <w:numPr>
          <w:ilvl w:val="1"/>
          <w:numId w:val="3"/>
        </w:numPr>
        <w:spacing w:line="360" w:lineRule="auto"/>
        <w:ind w:left="0" w:firstLine="709"/>
        <w:jc w:val="both"/>
        <w:rPr>
          <w:rFonts w:ascii="Times New Roman" w:hAnsi="Times New Roman" w:cs="Times New Roman"/>
          <w:color w:val="auto"/>
          <w:sz w:val="28"/>
          <w:szCs w:val="28"/>
        </w:rPr>
      </w:pPr>
      <w:bookmarkStart w:id="5" w:name="_Toc125321770"/>
      <w:r>
        <w:rPr>
          <w:rFonts w:ascii="Times New Roman" w:hAnsi="Times New Roman" w:cs="Times New Roman"/>
          <w:color w:val="auto"/>
          <w:sz w:val="28"/>
          <w:szCs w:val="28"/>
        </w:rPr>
        <w:t>Краткое описание игры</w:t>
      </w:r>
      <w:bookmarkEnd w:id="5"/>
      <w:r w:rsidR="00580196" w:rsidRPr="00580196">
        <w:rPr>
          <w:rFonts w:ascii="Times New Roman" w:hAnsi="Times New Roman" w:cs="Times New Roman"/>
          <w:color w:val="auto"/>
          <w:sz w:val="28"/>
          <w:szCs w:val="28"/>
        </w:rPr>
        <w:t xml:space="preserve"> </w:t>
      </w:r>
    </w:p>
    <w:p w14:paraId="47ECA4C9" w14:textId="6E63FE67" w:rsidR="00C32CEC" w:rsidRDefault="00A1379C" w:rsidP="00C32CEC">
      <w:pPr>
        <w:spacing w:line="360" w:lineRule="auto"/>
        <w:ind w:firstLine="709"/>
        <w:jc w:val="both"/>
        <w:rPr>
          <w:rFonts w:ascii="Times New Roman" w:hAnsi="Times New Roman" w:cs="Times New Roman"/>
          <w:sz w:val="28"/>
          <w:szCs w:val="28"/>
        </w:rPr>
      </w:pPr>
      <w:r w:rsidRPr="00A1379C">
        <w:rPr>
          <w:rFonts w:ascii="Times New Roman" w:hAnsi="Times New Roman" w:cs="Times New Roman"/>
          <w:sz w:val="28"/>
          <w:szCs w:val="28"/>
        </w:rPr>
        <w:t>В разрабатываемом приложении игроки по очереди бросают кубики и покупают фирмы. Если попал уже на купленную фирму – платишь аренду. Если игрок соберет «Монополию», т.е. фирмы одной категории, то он сможет строить филиалы у этих фирм, при этом аренда этих фирм будет расти. Если игроку нечем платить аренду – то он становится банкротом. Побеждает не обанкротившийся игрок</w:t>
      </w:r>
    </w:p>
    <w:p w14:paraId="484B828C" w14:textId="0AE80C3F" w:rsidR="00C32CEC" w:rsidRDefault="00101C12" w:rsidP="00C32CEC">
      <w:pPr>
        <w:pStyle w:val="2"/>
        <w:numPr>
          <w:ilvl w:val="1"/>
          <w:numId w:val="3"/>
        </w:numPr>
        <w:spacing w:line="360" w:lineRule="auto"/>
        <w:ind w:left="0" w:firstLine="709"/>
        <w:jc w:val="both"/>
        <w:rPr>
          <w:rFonts w:ascii="Times New Roman" w:hAnsi="Times New Roman" w:cs="Times New Roman"/>
          <w:color w:val="auto"/>
          <w:sz w:val="28"/>
          <w:szCs w:val="28"/>
        </w:rPr>
      </w:pPr>
      <w:bookmarkStart w:id="6" w:name="_Toc125321771"/>
      <w:r>
        <w:rPr>
          <w:rFonts w:ascii="Times New Roman" w:hAnsi="Times New Roman" w:cs="Times New Roman"/>
          <w:color w:val="auto"/>
          <w:sz w:val="28"/>
          <w:szCs w:val="28"/>
        </w:rPr>
        <w:t>Правила игры</w:t>
      </w:r>
      <w:bookmarkEnd w:id="6"/>
    </w:p>
    <w:p w14:paraId="62040B7F" w14:textId="77777777" w:rsidR="00CA587A" w:rsidRDefault="00101C12" w:rsidP="00C32CEC">
      <w:pPr>
        <w:spacing w:line="360" w:lineRule="auto"/>
        <w:ind w:firstLine="709"/>
        <w:jc w:val="both"/>
        <w:rPr>
          <w:rFonts w:ascii="Times New Roman" w:hAnsi="Times New Roman" w:cs="Times New Roman"/>
          <w:sz w:val="28"/>
          <w:szCs w:val="28"/>
        </w:rPr>
      </w:pPr>
      <w:r w:rsidRPr="00101C12">
        <w:rPr>
          <w:rFonts w:ascii="Times New Roman" w:hAnsi="Times New Roman" w:cs="Times New Roman"/>
          <w:sz w:val="28"/>
          <w:szCs w:val="28"/>
        </w:rPr>
        <w:t>На игровом поле находятся 42 клетки. 30 из них являются фирмами, а 12 – функциональными клетками.</w:t>
      </w:r>
    </w:p>
    <w:p w14:paraId="1D72AE33" w14:textId="77777777" w:rsidR="00CA587A" w:rsidRDefault="00101C12" w:rsidP="00C32CEC">
      <w:pPr>
        <w:spacing w:line="360" w:lineRule="auto"/>
        <w:ind w:firstLine="709"/>
        <w:jc w:val="both"/>
        <w:rPr>
          <w:rFonts w:ascii="Times New Roman" w:hAnsi="Times New Roman" w:cs="Times New Roman"/>
          <w:sz w:val="28"/>
          <w:szCs w:val="28"/>
        </w:rPr>
      </w:pPr>
      <w:r w:rsidRPr="00101C12">
        <w:rPr>
          <w:rFonts w:ascii="Times New Roman" w:hAnsi="Times New Roman" w:cs="Times New Roman"/>
          <w:sz w:val="28"/>
          <w:szCs w:val="28"/>
        </w:rPr>
        <w:t>Фирма – это клетка, которую можно купить, заложить, и у которой можно построить и продать филиалы при собранной монополии.</w:t>
      </w:r>
    </w:p>
    <w:p w14:paraId="38D642C7" w14:textId="77777777" w:rsidR="00CA587A" w:rsidRDefault="00101C12" w:rsidP="00C32CEC">
      <w:pPr>
        <w:spacing w:line="360" w:lineRule="auto"/>
        <w:ind w:firstLine="709"/>
        <w:jc w:val="both"/>
        <w:rPr>
          <w:rFonts w:ascii="Times New Roman" w:hAnsi="Times New Roman" w:cs="Times New Roman"/>
          <w:sz w:val="28"/>
          <w:szCs w:val="28"/>
        </w:rPr>
      </w:pPr>
      <w:r w:rsidRPr="00101C12">
        <w:rPr>
          <w:rFonts w:ascii="Times New Roman" w:hAnsi="Times New Roman" w:cs="Times New Roman"/>
          <w:sz w:val="28"/>
          <w:szCs w:val="28"/>
        </w:rPr>
        <w:t>Все фирмы относятся к какой-то безымянной категории. Всего в игре 11 категорий.</w:t>
      </w:r>
    </w:p>
    <w:p w14:paraId="57AF0746" w14:textId="77777777" w:rsidR="00E87F58" w:rsidRDefault="00101C12" w:rsidP="00C32CEC">
      <w:pPr>
        <w:spacing w:line="360" w:lineRule="auto"/>
        <w:ind w:firstLine="709"/>
        <w:jc w:val="both"/>
        <w:rPr>
          <w:rFonts w:ascii="Times New Roman" w:hAnsi="Times New Roman" w:cs="Times New Roman"/>
          <w:sz w:val="28"/>
          <w:szCs w:val="28"/>
        </w:rPr>
      </w:pPr>
      <w:r w:rsidRPr="00101C12">
        <w:rPr>
          <w:rFonts w:ascii="Times New Roman" w:hAnsi="Times New Roman" w:cs="Times New Roman"/>
          <w:sz w:val="28"/>
          <w:szCs w:val="28"/>
        </w:rPr>
        <w:t>В 1 категорию могут входить от двух до четырех фирм.</w:t>
      </w:r>
    </w:p>
    <w:p w14:paraId="5FE768CB" w14:textId="1E059843" w:rsidR="00C32CEC" w:rsidRDefault="00101C12" w:rsidP="00C32CEC">
      <w:pPr>
        <w:spacing w:line="360" w:lineRule="auto"/>
        <w:ind w:firstLine="709"/>
        <w:jc w:val="both"/>
        <w:rPr>
          <w:rFonts w:ascii="Times New Roman" w:hAnsi="Times New Roman" w:cs="Times New Roman"/>
          <w:sz w:val="28"/>
          <w:szCs w:val="28"/>
        </w:rPr>
      </w:pPr>
      <w:r w:rsidRPr="00101C12">
        <w:rPr>
          <w:rFonts w:ascii="Times New Roman" w:hAnsi="Times New Roman" w:cs="Times New Roman"/>
          <w:sz w:val="28"/>
          <w:szCs w:val="28"/>
        </w:rPr>
        <w:t>«Функциональная клетка» — это клетка, которую нельзя купить или заложить. При попадании на такую клетку происходит какое-то событие или действие</w:t>
      </w:r>
      <w:r w:rsidR="00C32CEC">
        <w:rPr>
          <w:rFonts w:ascii="Times New Roman" w:hAnsi="Times New Roman" w:cs="Times New Roman"/>
          <w:sz w:val="28"/>
          <w:szCs w:val="28"/>
        </w:rPr>
        <w:t>.</w:t>
      </w:r>
    </w:p>
    <w:p w14:paraId="46EB28F4" w14:textId="0D695AC1" w:rsidR="005B5E1B" w:rsidRDefault="005B5E1B" w:rsidP="005B5E1B">
      <w:pPr>
        <w:pStyle w:val="2"/>
        <w:numPr>
          <w:ilvl w:val="1"/>
          <w:numId w:val="3"/>
        </w:numPr>
        <w:spacing w:line="360" w:lineRule="auto"/>
        <w:ind w:left="0" w:firstLine="709"/>
        <w:jc w:val="both"/>
        <w:rPr>
          <w:rFonts w:ascii="Times New Roman" w:hAnsi="Times New Roman" w:cs="Times New Roman"/>
          <w:color w:val="auto"/>
          <w:sz w:val="28"/>
          <w:szCs w:val="28"/>
        </w:rPr>
      </w:pPr>
      <w:bookmarkStart w:id="7" w:name="_Toc125321772"/>
      <w:r>
        <w:rPr>
          <w:rFonts w:ascii="Times New Roman" w:hAnsi="Times New Roman" w:cs="Times New Roman"/>
          <w:color w:val="auto"/>
          <w:sz w:val="28"/>
          <w:szCs w:val="28"/>
        </w:rPr>
        <w:lastRenderedPageBreak/>
        <w:t>Описание функциональных клеток</w:t>
      </w:r>
      <w:bookmarkEnd w:id="7"/>
    </w:p>
    <w:p w14:paraId="468EF879" w14:textId="16105E30" w:rsidR="005B5E1B" w:rsidRDefault="005B5E1B" w:rsidP="005B5E1B">
      <w:pPr>
        <w:spacing w:line="360" w:lineRule="auto"/>
        <w:ind w:firstLine="709"/>
        <w:jc w:val="both"/>
        <w:rPr>
          <w:rFonts w:ascii="Times New Roman" w:hAnsi="Times New Roman" w:cs="Times New Roman"/>
          <w:sz w:val="28"/>
          <w:szCs w:val="28"/>
        </w:rPr>
      </w:pPr>
      <w:r w:rsidRPr="005B5E1B">
        <w:rPr>
          <w:rFonts w:ascii="Times New Roman" w:hAnsi="Times New Roman" w:cs="Times New Roman"/>
          <w:sz w:val="28"/>
          <w:szCs w:val="28"/>
        </w:rPr>
        <w:t xml:space="preserve">В </w:t>
      </w:r>
      <w:r>
        <w:rPr>
          <w:rFonts w:ascii="Times New Roman" w:hAnsi="Times New Roman" w:cs="Times New Roman"/>
          <w:sz w:val="28"/>
          <w:szCs w:val="28"/>
        </w:rPr>
        <w:t>Т</w:t>
      </w:r>
      <w:r w:rsidRPr="005B5E1B">
        <w:rPr>
          <w:rFonts w:ascii="Times New Roman" w:hAnsi="Times New Roman" w:cs="Times New Roman"/>
          <w:sz w:val="28"/>
          <w:szCs w:val="28"/>
        </w:rPr>
        <w:t>аблице 1 представлен перечень и описание функциональных клеток разрабатываемой игры</w:t>
      </w:r>
      <w:r w:rsidRPr="00101C12">
        <w:rPr>
          <w:rFonts w:ascii="Times New Roman" w:hAnsi="Times New Roman" w:cs="Times New Roman"/>
          <w:sz w:val="28"/>
          <w:szCs w:val="28"/>
        </w:rPr>
        <w:t>.</w:t>
      </w:r>
    </w:p>
    <w:p w14:paraId="75042E28" w14:textId="097A73A3" w:rsidR="00C014AC" w:rsidRDefault="00C014AC" w:rsidP="00C014AC">
      <w:pPr>
        <w:spacing w:line="360" w:lineRule="auto"/>
        <w:ind w:firstLine="709"/>
        <w:jc w:val="right"/>
        <w:rPr>
          <w:rFonts w:ascii="Times New Roman" w:hAnsi="Times New Roman" w:cs="Times New Roman"/>
          <w:sz w:val="28"/>
          <w:szCs w:val="28"/>
        </w:rPr>
      </w:pPr>
      <w:r w:rsidRPr="00C02270">
        <w:rPr>
          <w:rFonts w:ascii="Times New Roman" w:hAnsi="Times New Roman" w:cs="Times New Roman"/>
          <w:sz w:val="28"/>
          <w:szCs w:val="28"/>
        </w:rPr>
        <w:t>Таблица 1 – Функциональные клетк</w:t>
      </w:r>
      <w:r>
        <w:rPr>
          <w:rFonts w:ascii="Times New Roman" w:hAnsi="Times New Roman" w:cs="Times New Roman"/>
          <w:sz w:val="28"/>
          <w:szCs w:val="28"/>
        </w:rPr>
        <w:t>и</w:t>
      </w:r>
    </w:p>
    <w:tbl>
      <w:tblPr>
        <w:tblStyle w:val="ab"/>
        <w:tblW w:w="0" w:type="auto"/>
        <w:tblLook w:val="04A0" w:firstRow="1" w:lastRow="0" w:firstColumn="1" w:lastColumn="0" w:noHBand="0" w:noVBand="1"/>
      </w:tblPr>
      <w:tblGrid>
        <w:gridCol w:w="674"/>
        <w:gridCol w:w="2191"/>
        <w:gridCol w:w="1617"/>
        <w:gridCol w:w="4863"/>
      </w:tblGrid>
      <w:tr w:rsidR="00C02270" w14:paraId="701994C1" w14:textId="77777777" w:rsidTr="00C02270">
        <w:trPr>
          <w:cnfStyle w:val="100000000000" w:firstRow="1" w:lastRow="0" w:firstColumn="0" w:lastColumn="0" w:oddVBand="0" w:evenVBand="0" w:oddHBand="0" w:evenHBand="0" w:firstRowFirstColumn="0" w:firstRowLastColumn="0" w:lastRowFirstColumn="0" w:lastRowLastColumn="0"/>
        </w:trPr>
        <w:tc>
          <w:tcPr>
            <w:tcW w:w="674" w:type="dxa"/>
          </w:tcPr>
          <w:p w14:paraId="72641A05" w14:textId="422F5E53" w:rsidR="00C02270" w:rsidRDefault="00C02270" w:rsidP="00C02270">
            <w:pPr>
              <w:spacing w:line="360" w:lineRule="auto"/>
              <w:rPr>
                <w:rFonts w:cs="Times New Roman"/>
                <w:sz w:val="28"/>
                <w:szCs w:val="28"/>
              </w:rPr>
            </w:pPr>
            <w:r w:rsidRPr="00C02270">
              <w:rPr>
                <w:rFonts w:cs="Times New Roman"/>
                <w:sz w:val="28"/>
                <w:szCs w:val="28"/>
              </w:rPr>
              <w:t xml:space="preserve">№ </w:t>
            </w:r>
            <w:proofErr w:type="spellStart"/>
            <w:proofErr w:type="gramStart"/>
            <w:r w:rsidRPr="00C02270">
              <w:rPr>
                <w:rFonts w:cs="Times New Roman"/>
                <w:sz w:val="28"/>
                <w:szCs w:val="28"/>
              </w:rPr>
              <w:t>п.п</w:t>
            </w:r>
            <w:proofErr w:type="spellEnd"/>
            <w:proofErr w:type="gramEnd"/>
          </w:p>
        </w:tc>
        <w:tc>
          <w:tcPr>
            <w:tcW w:w="2191" w:type="dxa"/>
          </w:tcPr>
          <w:p w14:paraId="054728CE" w14:textId="4572256F" w:rsidR="00C02270" w:rsidRDefault="00C02270" w:rsidP="005B5E1B">
            <w:pPr>
              <w:spacing w:line="360" w:lineRule="auto"/>
              <w:jc w:val="both"/>
              <w:rPr>
                <w:rFonts w:cs="Times New Roman"/>
                <w:sz w:val="28"/>
                <w:szCs w:val="28"/>
              </w:rPr>
            </w:pPr>
            <w:r w:rsidRPr="00C02270">
              <w:rPr>
                <w:rFonts w:cs="Times New Roman"/>
                <w:sz w:val="28"/>
                <w:szCs w:val="28"/>
              </w:rPr>
              <w:t>Наименование клетки</w:t>
            </w:r>
          </w:p>
        </w:tc>
        <w:tc>
          <w:tcPr>
            <w:tcW w:w="1617" w:type="dxa"/>
          </w:tcPr>
          <w:p w14:paraId="15F52B66" w14:textId="0047B485" w:rsidR="00C02270" w:rsidRDefault="00C02270" w:rsidP="005B5E1B">
            <w:pPr>
              <w:spacing w:line="360" w:lineRule="auto"/>
              <w:jc w:val="both"/>
              <w:rPr>
                <w:rFonts w:cs="Times New Roman"/>
                <w:sz w:val="28"/>
                <w:szCs w:val="28"/>
              </w:rPr>
            </w:pPr>
            <w:r w:rsidRPr="00C02270">
              <w:rPr>
                <w:rFonts w:cs="Times New Roman"/>
                <w:sz w:val="28"/>
                <w:szCs w:val="28"/>
              </w:rPr>
              <w:t>Количество клеток</w:t>
            </w:r>
          </w:p>
        </w:tc>
        <w:tc>
          <w:tcPr>
            <w:tcW w:w="4863" w:type="dxa"/>
          </w:tcPr>
          <w:p w14:paraId="798EA33F" w14:textId="06E507E0" w:rsidR="00C02270" w:rsidRDefault="00C02270" w:rsidP="005B5E1B">
            <w:pPr>
              <w:spacing w:line="360" w:lineRule="auto"/>
              <w:jc w:val="both"/>
              <w:rPr>
                <w:rFonts w:cs="Times New Roman"/>
                <w:sz w:val="28"/>
                <w:szCs w:val="28"/>
              </w:rPr>
            </w:pPr>
            <w:r w:rsidRPr="00C02270">
              <w:rPr>
                <w:rFonts w:cs="Times New Roman"/>
                <w:sz w:val="28"/>
                <w:szCs w:val="28"/>
              </w:rPr>
              <w:t>Описание</w:t>
            </w:r>
          </w:p>
        </w:tc>
      </w:tr>
      <w:tr w:rsidR="00C02270" w14:paraId="260D3002" w14:textId="77777777" w:rsidTr="00C02270">
        <w:tc>
          <w:tcPr>
            <w:tcW w:w="674" w:type="dxa"/>
          </w:tcPr>
          <w:p w14:paraId="206CAD78" w14:textId="54101932"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t>1.</w:t>
            </w:r>
          </w:p>
        </w:tc>
        <w:tc>
          <w:tcPr>
            <w:tcW w:w="2191" w:type="dxa"/>
          </w:tcPr>
          <w:p w14:paraId="0447AA17" w14:textId="53025356" w:rsidR="00C02270" w:rsidRDefault="00C02270" w:rsidP="00C02270">
            <w:pPr>
              <w:spacing w:line="360" w:lineRule="auto"/>
              <w:jc w:val="both"/>
              <w:rPr>
                <w:rFonts w:cs="Times New Roman"/>
                <w:sz w:val="28"/>
                <w:szCs w:val="28"/>
              </w:rPr>
            </w:pPr>
            <w:r>
              <w:rPr>
                <w:rFonts w:cs="Times New Roman"/>
                <w:sz w:val="28"/>
                <w:szCs w:val="28"/>
              </w:rPr>
              <w:t>Назад</w:t>
            </w:r>
          </w:p>
        </w:tc>
        <w:tc>
          <w:tcPr>
            <w:tcW w:w="1617" w:type="dxa"/>
          </w:tcPr>
          <w:p w14:paraId="4C54F17F" w14:textId="30D6B24A" w:rsidR="00C02270" w:rsidRDefault="00C02270" w:rsidP="00C02270">
            <w:pPr>
              <w:spacing w:line="360" w:lineRule="auto"/>
              <w:jc w:val="both"/>
              <w:rPr>
                <w:rFonts w:cs="Times New Roman"/>
                <w:sz w:val="28"/>
                <w:szCs w:val="28"/>
              </w:rPr>
            </w:pPr>
            <w:r>
              <w:rPr>
                <w:rFonts w:cs="Times New Roman"/>
                <w:sz w:val="28"/>
                <w:szCs w:val="28"/>
              </w:rPr>
              <w:t>1</w:t>
            </w:r>
          </w:p>
        </w:tc>
        <w:tc>
          <w:tcPr>
            <w:tcW w:w="4863" w:type="dxa"/>
          </w:tcPr>
          <w:p w14:paraId="71C1775D" w14:textId="1C6532A3" w:rsidR="00C02270" w:rsidRDefault="00C02270" w:rsidP="00C02270">
            <w:pPr>
              <w:spacing w:line="360" w:lineRule="auto"/>
              <w:jc w:val="both"/>
              <w:rPr>
                <w:rFonts w:cs="Times New Roman"/>
                <w:sz w:val="28"/>
                <w:szCs w:val="28"/>
              </w:rPr>
            </w:pPr>
            <w:r w:rsidRPr="00C02270">
              <w:rPr>
                <w:rFonts w:cs="Times New Roman"/>
                <w:sz w:val="28"/>
                <w:szCs w:val="28"/>
              </w:rPr>
              <w:t>При попадании на такую клетку игрок на следующий ход будет «ходить назад». В игре все игроки ходят по полю по часовой стрелке, но если попасть на такую клетку, то на один ход движение игрока, попавшего на эту клетку, будет осуществляться против часовой стрелки</w:t>
            </w:r>
          </w:p>
        </w:tc>
      </w:tr>
      <w:tr w:rsidR="00C02270" w14:paraId="3819BEB3" w14:textId="77777777" w:rsidTr="00C02270">
        <w:tc>
          <w:tcPr>
            <w:tcW w:w="674" w:type="dxa"/>
          </w:tcPr>
          <w:p w14:paraId="62F79511" w14:textId="7F0CE2E1"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t>2.</w:t>
            </w:r>
          </w:p>
        </w:tc>
        <w:tc>
          <w:tcPr>
            <w:tcW w:w="2191" w:type="dxa"/>
          </w:tcPr>
          <w:p w14:paraId="4F1E8CEF" w14:textId="17AA814D" w:rsidR="00C02270" w:rsidRDefault="00C02270" w:rsidP="00C02270">
            <w:pPr>
              <w:spacing w:line="360" w:lineRule="auto"/>
              <w:jc w:val="both"/>
              <w:rPr>
                <w:rFonts w:cs="Times New Roman"/>
                <w:sz w:val="28"/>
                <w:szCs w:val="28"/>
              </w:rPr>
            </w:pPr>
            <w:r>
              <w:rPr>
                <w:rFonts w:cs="Times New Roman"/>
                <w:sz w:val="28"/>
                <w:szCs w:val="28"/>
              </w:rPr>
              <w:t>Налог</w:t>
            </w:r>
          </w:p>
        </w:tc>
        <w:tc>
          <w:tcPr>
            <w:tcW w:w="1617" w:type="dxa"/>
          </w:tcPr>
          <w:p w14:paraId="62118BE8" w14:textId="032F16B5" w:rsidR="00C02270" w:rsidRDefault="00C02270" w:rsidP="00C02270">
            <w:pPr>
              <w:spacing w:line="360" w:lineRule="auto"/>
              <w:jc w:val="both"/>
              <w:rPr>
                <w:rFonts w:cs="Times New Roman"/>
                <w:sz w:val="28"/>
                <w:szCs w:val="28"/>
              </w:rPr>
            </w:pPr>
            <w:r>
              <w:rPr>
                <w:rFonts w:cs="Times New Roman"/>
                <w:sz w:val="28"/>
                <w:szCs w:val="28"/>
              </w:rPr>
              <w:t>3</w:t>
            </w:r>
          </w:p>
        </w:tc>
        <w:tc>
          <w:tcPr>
            <w:tcW w:w="4863" w:type="dxa"/>
          </w:tcPr>
          <w:p w14:paraId="56313060" w14:textId="0D6389A4" w:rsidR="00C02270" w:rsidRDefault="00C02270" w:rsidP="00C02270">
            <w:pPr>
              <w:spacing w:line="360" w:lineRule="auto"/>
              <w:jc w:val="both"/>
              <w:rPr>
                <w:rFonts w:cs="Times New Roman"/>
                <w:sz w:val="28"/>
                <w:szCs w:val="28"/>
              </w:rPr>
            </w:pPr>
            <w:r w:rsidRPr="00C02270">
              <w:rPr>
                <w:rFonts w:cs="Times New Roman"/>
                <w:sz w:val="28"/>
                <w:szCs w:val="28"/>
              </w:rPr>
              <w:t>При попадании на такую клетку игрок платит от 5 до 50 (регулируется настройками) процентов от своих текущих денег</w:t>
            </w:r>
          </w:p>
        </w:tc>
      </w:tr>
      <w:tr w:rsidR="00C02270" w14:paraId="6337F7F7" w14:textId="77777777" w:rsidTr="00C02270">
        <w:tc>
          <w:tcPr>
            <w:tcW w:w="674" w:type="dxa"/>
          </w:tcPr>
          <w:p w14:paraId="4EB59B1D" w14:textId="1F88F3BC"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t>3.</w:t>
            </w:r>
          </w:p>
        </w:tc>
        <w:tc>
          <w:tcPr>
            <w:tcW w:w="2191" w:type="dxa"/>
          </w:tcPr>
          <w:p w14:paraId="280C8952" w14:textId="4CB0310B" w:rsidR="00C02270" w:rsidRDefault="00C02270" w:rsidP="00C02270">
            <w:pPr>
              <w:spacing w:line="360" w:lineRule="auto"/>
              <w:jc w:val="both"/>
              <w:rPr>
                <w:rFonts w:cs="Times New Roman"/>
                <w:sz w:val="28"/>
                <w:szCs w:val="28"/>
              </w:rPr>
            </w:pPr>
            <w:r>
              <w:rPr>
                <w:rFonts w:cs="Times New Roman"/>
                <w:sz w:val="28"/>
                <w:szCs w:val="28"/>
              </w:rPr>
              <w:t>Пропуск</w:t>
            </w:r>
          </w:p>
        </w:tc>
        <w:tc>
          <w:tcPr>
            <w:tcW w:w="1617" w:type="dxa"/>
          </w:tcPr>
          <w:p w14:paraId="03FCC3D8" w14:textId="1E5640ED" w:rsidR="00C02270" w:rsidRDefault="00C02270" w:rsidP="00C02270">
            <w:pPr>
              <w:spacing w:line="360" w:lineRule="auto"/>
              <w:jc w:val="both"/>
              <w:rPr>
                <w:rFonts w:cs="Times New Roman"/>
                <w:sz w:val="28"/>
                <w:szCs w:val="28"/>
              </w:rPr>
            </w:pPr>
            <w:r>
              <w:rPr>
                <w:rFonts w:cs="Times New Roman"/>
                <w:sz w:val="28"/>
                <w:szCs w:val="28"/>
              </w:rPr>
              <w:t>1</w:t>
            </w:r>
          </w:p>
        </w:tc>
        <w:tc>
          <w:tcPr>
            <w:tcW w:w="4863" w:type="dxa"/>
          </w:tcPr>
          <w:p w14:paraId="12F1D9AA" w14:textId="29E01BB1" w:rsidR="00C02270" w:rsidRDefault="00C02270" w:rsidP="00C02270">
            <w:pPr>
              <w:spacing w:line="360" w:lineRule="auto"/>
              <w:jc w:val="both"/>
              <w:rPr>
                <w:rFonts w:cs="Times New Roman"/>
                <w:sz w:val="28"/>
                <w:szCs w:val="28"/>
              </w:rPr>
            </w:pPr>
            <w:r w:rsidRPr="00C02270">
              <w:rPr>
                <w:rFonts w:cs="Times New Roman"/>
                <w:sz w:val="28"/>
                <w:szCs w:val="28"/>
              </w:rPr>
              <w:t>При попадании на такую клетку игрок пропустит свой следующий ход</w:t>
            </w:r>
          </w:p>
        </w:tc>
      </w:tr>
      <w:tr w:rsidR="00C02270" w14:paraId="5BE84885" w14:textId="77777777" w:rsidTr="00C02270">
        <w:tc>
          <w:tcPr>
            <w:tcW w:w="674" w:type="dxa"/>
          </w:tcPr>
          <w:p w14:paraId="7530BB2F" w14:textId="37A90D78"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t>4.</w:t>
            </w:r>
          </w:p>
        </w:tc>
        <w:tc>
          <w:tcPr>
            <w:tcW w:w="2191" w:type="dxa"/>
          </w:tcPr>
          <w:p w14:paraId="6989EEF6" w14:textId="62A572F7" w:rsidR="00C02270" w:rsidRDefault="00C02270" w:rsidP="00C02270">
            <w:pPr>
              <w:spacing w:line="360" w:lineRule="auto"/>
              <w:jc w:val="both"/>
              <w:rPr>
                <w:rFonts w:cs="Times New Roman"/>
                <w:sz w:val="28"/>
                <w:szCs w:val="28"/>
              </w:rPr>
            </w:pPr>
            <w:r>
              <w:rPr>
                <w:rFonts w:cs="Times New Roman"/>
                <w:sz w:val="28"/>
                <w:szCs w:val="28"/>
              </w:rPr>
              <w:t>Старт</w:t>
            </w:r>
          </w:p>
        </w:tc>
        <w:tc>
          <w:tcPr>
            <w:tcW w:w="1617" w:type="dxa"/>
          </w:tcPr>
          <w:p w14:paraId="6BA13AFE" w14:textId="003869E4" w:rsidR="00C02270" w:rsidRDefault="00C02270" w:rsidP="00C02270">
            <w:pPr>
              <w:spacing w:line="360" w:lineRule="auto"/>
              <w:jc w:val="both"/>
              <w:rPr>
                <w:rFonts w:cs="Times New Roman"/>
                <w:sz w:val="28"/>
                <w:szCs w:val="28"/>
              </w:rPr>
            </w:pPr>
            <w:r>
              <w:rPr>
                <w:rFonts w:cs="Times New Roman"/>
                <w:sz w:val="28"/>
                <w:szCs w:val="28"/>
              </w:rPr>
              <w:t>1</w:t>
            </w:r>
          </w:p>
        </w:tc>
        <w:tc>
          <w:tcPr>
            <w:tcW w:w="4863" w:type="dxa"/>
          </w:tcPr>
          <w:p w14:paraId="23610422" w14:textId="68A98222" w:rsidR="00C02270" w:rsidRDefault="00C02270" w:rsidP="00C02270">
            <w:pPr>
              <w:spacing w:line="360" w:lineRule="auto"/>
              <w:jc w:val="both"/>
              <w:rPr>
                <w:rFonts w:cs="Times New Roman"/>
                <w:sz w:val="28"/>
                <w:szCs w:val="28"/>
              </w:rPr>
            </w:pPr>
            <w:r w:rsidRPr="00C02270">
              <w:rPr>
                <w:rFonts w:cs="Times New Roman"/>
                <w:sz w:val="28"/>
                <w:szCs w:val="28"/>
              </w:rPr>
              <w:t xml:space="preserve">Начальная клетка, с которой начинают игру все игроки. За каждый пройденный круг игрок получает 200 000$. Если игрок прошел эту клетку (но не остановился на ней), тогда круг считается пройденным и игроку начисляется 200 000$. Но если игрок остановился на этой клетке, тогда игроку начисляется 400 000$, но </w:t>
            </w:r>
            <w:r w:rsidRPr="00C02270">
              <w:rPr>
                <w:rFonts w:cs="Times New Roman"/>
                <w:sz w:val="28"/>
                <w:szCs w:val="28"/>
              </w:rPr>
              <w:lastRenderedPageBreak/>
              <w:t>последующие 200 000$ отдельно не выдаются, т.к. уже включены в эти 400</w:t>
            </w:r>
            <w:r>
              <w:rPr>
                <w:rFonts w:cs="Times New Roman"/>
                <w:sz w:val="28"/>
                <w:szCs w:val="28"/>
              </w:rPr>
              <w:t> </w:t>
            </w:r>
            <w:r w:rsidRPr="00C02270">
              <w:rPr>
                <w:rFonts w:cs="Times New Roman"/>
                <w:sz w:val="28"/>
                <w:szCs w:val="28"/>
              </w:rPr>
              <w:t>000$</w:t>
            </w:r>
          </w:p>
        </w:tc>
      </w:tr>
      <w:tr w:rsidR="00C02270" w14:paraId="74F3774E" w14:textId="77777777" w:rsidTr="00C02270">
        <w:tc>
          <w:tcPr>
            <w:tcW w:w="674" w:type="dxa"/>
          </w:tcPr>
          <w:p w14:paraId="7932EAAF" w14:textId="3E06ACB6"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lastRenderedPageBreak/>
              <w:t>5.</w:t>
            </w:r>
          </w:p>
        </w:tc>
        <w:tc>
          <w:tcPr>
            <w:tcW w:w="2191" w:type="dxa"/>
          </w:tcPr>
          <w:p w14:paraId="49886904" w14:textId="77777777" w:rsidR="00C02270" w:rsidRDefault="00C02270" w:rsidP="00C02270">
            <w:pPr>
              <w:spacing w:line="360" w:lineRule="auto"/>
              <w:jc w:val="both"/>
              <w:rPr>
                <w:rFonts w:cs="Times New Roman"/>
                <w:sz w:val="28"/>
                <w:szCs w:val="28"/>
              </w:rPr>
            </w:pPr>
            <w:r>
              <w:rPr>
                <w:rFonts w:cs="Times New Roman"/>
                <w:sz w:val="28"/>
                <w:szCs w:val="28"/>
              </w:rPr>
              <w:t>Таможня/</w:t>
            </w:r>
          </w:p>
          <w:p w14:paraId="316229A5" w14:textId="33EC6C33" w:rsidR="00C02270" w:rsidRDefault="00C02270" w:rsidP="00C02270">
            <w:pPr>
              <w:spacing w:line="360" w:lineRule="auto"/>
              <w:jc w:val="both"/>
              <w:rPr>
                <w:rFonts w:cs="Times New Roman"/>
                <w:sz w:val="28"/>
                <w:szCs w:val="28"/>
              </w:rPr>
            </w:pPr>
            <w:r>
              <w:rPr>
                <w:rFonts w:cs="Times New Roman"/>
                <w:sz w:val="28"/>
                <w:szCs w:val="28"/>
              </w:rPr>
              <w:t>Тюрьма</w:t>
            </w:r>
          </w:p>
        </w:tc>
        <w:tc>
          <w:tcPr>
            <w:tcW w:w="1617" w:type="dxa"/>
          </w:tcPr>
          <w:p w14:paraId="1DE47257" w14:textId="0FFFBAE5" w:rsidR="00C02270" w:rsidRDefault="00C02270" w:rsidP="00C02270">
            <w:pPr>
              <w:spacing w:line="360" w:lineRule="auto"/>
              <w:jc w:val="both"/>
              <w:rPr>
                <w:rFonts w:cs="Times New Roman"/>
                <w:sz w:val="28"/>
                <w:szCs w:val="28"/>
              </w:rPr>
            </w:pPr>
            <w:r>
              <w:rPr>
                <w:rFonts w:cs="Times New Roman"/>
                <w:sz w:val="28"/>
                <w:szCs w:val="28"/>
              </w:rPr>
              <w:t>1</w:t>
            </w:r>
          </w:p>
        </w:tc>
        <w:tc>
          <w:tcPr>
            <w:tcW w:w="4863" w:type="dxa"/>
          </w:tcPr>
          <w:p w14:paraId="7EA85A5F" w14:textId="77777777" w:rsidR="00C02270" w:rsidRPr="00C02270" w:rsidRDefault="00C02270" w:rsidP="00C02270">
            <w:pPr>
              <w:spacing w:line="360" w:lineRule="auto"/>
              <w:rPr>
                <w:rFonts w:cs="Times New Roman"/>
                <w:sz w:val="28"/>
                <w:szCs w:val="28"/>
              </w:rPr>
            </w:pPr>
            <w:r w:rsidRPr="00C02270">
              <w:rPr>
                <w:rFonts w:cs="Times New Roman"/>
                <w:sz w:val="28"/>
                <w:szCs w:val="28"/>
              </w:rPr>
              <w:t>На эту клетку игрок может попасть двумя способами: либо если игрок бросает кубики и попадает на эту клетку, либо перемещается сюда, попав на функциональную клетку «Отпуск». В последнем случае игрок «попадает в тюрьму». Это значит, чтобы снова сходить, игроку нужно либо выкинуть дубль (совпадающие значения двух кубиков), либо оплатить побег за 200 000$. Если игрок решил попытаться выкинуть дубль, но в итоге выкинул не дубль, то он остается в тюрьме и ход переходит к следующему игроку. У игрока будет три попытки выкинуть дубль, после чего нужно будет обязательно заплатить за выход из тюрьмы. Когда игрок оплачивает выход из тюрьмы, то ход НЕ переходит к следующему игроку.</w:t>
            </w:r>
          </w:p>
          <w:p w14:paraId="60032D73" w14:textId="1B9FDC82" w:rsidR="00C02270" w:rsidRDefault="00C02270" w:rsidP="00C02270">
            <w:pPr>
              <w:spacing w:line="360" w:lineRule="auto"/>
              <w:jc w:val="both"/>
              <w:rPr>
                <w:rFonts w:cs="Times New Roman"/>
                <w:sz w:val="28"/>
                <w:szCs w:val="28"/>
              </w:rPr>
            </w:pPr>
            <w:r w:rsidRPr="00C02270">
              <w:rPr>
                <w:rFonts w:cs="Times New Roman"/>
                <w:sz w:val="28"/>
                <w:szCs w:val="28"/>
              </w:rPr>
              <w:t>Если игрок попал на эту клетку «естественным» путем, т.е. при броске кубика и перемещении сюда, то игрок перемещается на функциональную клетку «Отпуск» и будет делать свой следующий ход оттуда.</w:t>
            </w:r>
          </w:p>
        </w:tc>
      </w:tr>
      <w:tr w:rsidR="00C02270" w14:paraId="0A4E1693" w14:textId="77777777" w:rsidTr="00C02270">
        <w:tc>
          <w:tcPr>
            <w:tcW w:w="674" w:type="dxa"/>
          </w:tcPr>
          <w:p w14:paraId="3B34E612" w14:textId="63020761"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lastRenderedPageBreak/>
              <w:t>6.</w:t>
            </w:r>
          </w:p>
        </w:tc>
        <w:tc>
          <w:tcPr>
            <w:tcW w:w="2191" w:type="dxa"/>
          </w:tcPr>
          <w:p w14:paraId="776B0864" w14:textId="478ACC84" w:rsidR="00C02270" w:rsidRDefault="00C014AC" w:rsidP="00C02270">
            <w:pPr>
              <w:spacing w:line="360" w:lineRule="auto"/>
              <w:jc w:val="both"/>
              <w:rPr>
                <w:rFonts w:cs="Times New Roman"/>
                <w:sz w:val="28"/>
                <w:szCs w:val="28"/>
              </w:rPr>
            </w:pPr>
            <w:r>
              <w:rPr>
                <w:rFonts w:cs="Times New Roman"/>
                <w:sz w:val="28"/>
                <w:szCs w:val="28"/>
              </w:rPr>
              <w:t>Джекпот</w:t>
            </w:r>
          </w:p>
        </w:tc>
        <w:tc>
          <w:tcPr>
            <w:tcW w:w="1617" w:type="dxa"/>
          </w:tcPr>
          <w:p w14:paraId="602DEBF2" w14:textId="32D4CB5B" w:rsidR="00C02270" w:rsidRDefault="00C014AC" w:rsidP="00C02270">
            <w:pPr>
              <w:spacing w:line="360" w:lineRule="auto"/>
              <w:jc w:val="both"/>
              <w:rPr>
                <w:rFonts w:cs="Times New Roman"/>
                <w:sz w:val="28"/>
                <w:szCs w:val="28"/>
              </w:rPr>
            </w:pPr>
            <w:r>
              <w:rPr>
                <w:rFonts w:cs="Times New Roman"/>
                <w:sz w:val="28"/>
                <w:szCs w:val="28"/>
              </w:rPr>
              <w:t>1</w:t>
            </w:r>
          </w:p>
        </w:tc>
        <w:tc>
          <w:tcPr>
            <w:tcW w:w="4863" w:type="dxa"/>
          </w:tcPr>
          <w:p w14:paraId="5CC19A6C" w14:textId="288A2F03" w:rsidR="00C02270" w:rsidRDefault="00C014AC" w:rsidP="00C02270">
            <w:pPr>
              <w:spacing w:line="360" w:lineRule="auto"/>
              <w:jc w:val="both"/>
              <w:rPr>
                <w:rFonts w:cs="Times New Roman"/>
                <w:sz w:val="28"/>
                <w:szCs w:val="28"/>
              </w:rPr>
            </w:pPr>
            <w:r w:rsidRPr="00C02270">
              <w:rPr>
                <w:rFonts w:cs="Times New Roman"/>
                <w:sz w:val="28"/>
                <w:szCs w:val="28"/>
              </w:rPr>
              <w:t>При попадании на такую клетку игроку начисляется от 50 000$ до 2 000 000$ (регулируется настройками)</w:t>
            </w:r>
          </w:p>
        </w:tc>
      </w:tr>
      <w:tr w:rsidR="00C02270" w14:paraId="70734441" w14:textId="77777777" w:rsidTr="00C02270">
        <w:tc>
          <w:tcPr>
            <w:tcW w:w="674" w:type="dxa"/>
          </w:tcPr>
          <w:p w14:paraId="70C4CA1C" w14:textId="7C1228EE"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t>7.</w:t>
            </w:r>
          </w:p>
        </w:tc>
        <w:tc>
          <w:tcPr>
            <w:tcW w:w="2191" w:type="dxa"/>
          </w:tcPr>
          <w:p w14:paraId="488A83AA" w14:textId="5E101AD8" w:rsidR="00C02270" w:rsidRDefault="00C014AC" w:rsidP="00C02270">
            <w:pPr>
              <w:spacing w:line="360" w:lineRule="auto"/>
              <w:jc w:val="both"/>
              <w:rPr>
                <w:rFonts w:cs="Times New Roman"/>
                <w:sz w:val="28"/>
                <w:szCs w:val="28"/>
              </w:rPr>
            </w:pPr>
            <w:r>
              <w:rPr>
                <w:rFonts w:cs="Times New Roman"/>
                <w:sz w:val="28"/>
                <w:szCs w:val="28"/>
              </w:rPr>
              <w:t>Отпуск</w:t>
            </w:r>
          </w:p>
        </w:tc>
        <w:tc>
          <w:tcPr>
            <w:tcW w:w="1617" w:type="dxa"/>
          </w:tcPr>
          <w:p w14:paraId="04E9F564" w14:textId="2AE2C236" w:rsidR="00C02270" w:rsidRDefault="00C014AC" w:rsidP="00C02270">
            <w:pPr>
              <w:spacing w:line="360" w:lineRule="auto"/>
              <w:jc w:val="both"/>
              <w:rPr>
                <w:rFonts w:cs="Times New Roman"/>
                <w:sz w:val="28"/>
                <w:szCs w:val="28"/>
              </w:rPr>
            </w:pPr>
            <w:r>
              <w:rPr>
                <w:rFonts w:cs="Times New Roman"/>
                <w:sz w:val="28"/>
                <w:szCs w:val="28"/>
              </w:rPr>
              <w:t>1</w:t>
            </w:r>
          </w:p>
        </w:tc>
        <w:tc>
          <w:tcPr>
            <w:tcW w:w="4863" w:type="dxa"/>
          </w:tcPr>
          <w:p w14:paraId="1E77AEA2" w14:textId="5841611D" w:rsidR="00C02270" w:rsidRDefault="00C014AC" w:rsidP="00C02270">
            <w:pPr>
              <w:spacing w:line="360" w:lineRule="auto"/>
              <w:jc w:val="both"/>
              <w:rPr>
                <w:rFonts w:cs="Times New Roman"/>
                <w:sz w:val="28"/>
                <w:szCs w:val="28"/>
              </w:rPr>
            </w:pPr>
            <w:r w:rsidRPr="00C02270">
              <w:rPr>
                <w:rFonts w:cs="Times New Roman"/>
                <w:sz w:val="28"/>
                <w:szCs w:val="28"/>
              </w:rPr>
              <w:t>При попадании на такую клетку при обычном броске кубиков игрок передвигается на клетку «Таможня» и «попадет в тюрьму».</w:t>
            </w:r>
          </w:p>
        </w:tc>
      </w:tr>
      <w:tr w:rsidR="00C02270" w14:paraId="76DCA79F" w14:textId="77777777" w:rsidTr="00C02270">
        <w:tc>
          <w:tcPr>
            <w:tcW w:w="674" w:type="dxa"/>
          </w:tcPr>
          <w:p w14:paraId="110E75CA" w14:textId="5F3B311B" w:rsidR="00C02270" w:rsidRPr="00C02270" w:rsidRDefault="00C02270" w:rsidP="00C02270">
            <w:pPr>
              <w:spacing w:line="360" w:lineRule="auto"/>
              <w:jc w:val="right"/>
              <w:rPr>
                <w:rFonts w:cs="Times New Roman"/>
                <w:sz w:val="28"/>
                <w:szCs w:val="28"/>
                <w:lang w:val="en-US"/>
              </w:rPr>
            </w:pPr>
            <w:r>
              <w:rPr>
                <w:rFonts w:cs="Times New Roman"/>
                <w:sz w:val="28"/>
                <w:szCs w:val="28"/>
                <w:lang w:val="en-US"/>
              </w:rPr>
              <w:t>8.</w:t>
            </w:r>
          </w:p>
        </w:tc>
        <w:tc>
          <w:tcPr>
            <w:tcW w:w="2191" w:type="dxa"/>
          </w:tcPr>
          <w:p w14:paraId="72C989BE" w14:textId="1218AEC3" w:rsidR="00C02270" w:rsidRDefault="00C014AC" w:rsidP="00C02270">
            <w:pPr>
              <w:spacing w:line="360" w:lineRule="auto"/>
              <w:jc w:val="both"/>
              <w:rPr>
                <w:rFonts w:cs="Times New Roman"/>
                <w:sz w:val="28"/>
                <w:szCs w:val="28"/>
              </w:rPr>
            </w:pPr>
            <w:r>
              <w:rPr>
                <w:rFonts w:cs="Times New Roman"/>
                <w:sz w:val="28"/>
                <w:szCs w:val="28"/>
              </w:rPr>
              <w:t>Лотерея</w:t>
            </w:r>
          </w:p>
        </w:tc>
        <w:tc>
          <w:tcPr>
            <w:tcW w:w="1617" w:type="dxa"/>
          </w:tcPr>
          <w:p w14:paraId="38B6232D" w14:textId="57F53C17" w:rsidR="00C02270" w:rsidRDefault="00C014AC" w:rsidP="00C02270">
            <w:pPr>
              <w:spacing w:line="360" w:lineRule="auto"/>
              <w:jc w:val="both"/>
              <w:rPr>
                <w:rFonts w:cs="Times New Roman"/>
                <w:sz w:val="28"/>
                <w:szCs w:val="28"/>
              </w:rPr>
            </w:pPr>
            <w:r>
              <w:rPr>
                <w:rFonts w:cs="Times New Roman"/>
                <w:sz w:val="28"/>
                <w:szCs w:val="28"/>
              </w:rPr>
              <w:t>3</w:t>
            </w:r>
          </w:p>
        </w:tc>
        <w:tc>
          <w:tcPr>
            <w:tcW w:w="4863" w:type="dxa"/>
          </w:tcPr>
          <w:p w14:paraId="760F229B" w14:textId="77777777" w:rsidR="00C014AC" w:rsidRPr="00C02270" w:rsidRDefault="00C014AC" w:rsidP="00C014AC">
            <w:pPr>
              <w:spacing w:line="360" w:lineRule="auto"/>
              <w:rPr>
                <w:rFonts w:cs="Times New Roman"/>
                <w:sz w:val="28"/>
                <w:szCs w:val="28"/>
              </w:rPr>
            </w:pPr>
            <w:r w:rsidRPr="00C02270">
              <w:rPr>
                <w:rFonts w:cs="Times New Roman"/>
                <w:sz w:val="28"/>
                <w:szCs w:val="28"/>
              </w:rPr>
              <w:t>При попадании на такую клетку может произойти одно из следующих событий (шанс выпадения такого события указан в скобках):</w:t>
            </w:r>
          </w:p>
          <w:p w14:paraId="3DAF95DC" w14:textId="77777777" w:rsidR="00C014AC" w:rsidRPr="00C02270" w:rsidRDefault="00C014AC" w:rsidP="00C014AC">
            <w:pPr>
              <w:pStyle w:val="a3"/>
              <w:keepLines/>
              <w:numPr>
                <w:ilvl w:val="0"/>
                <w:numId w:val="6"/>
              </w:numPr>
              <w:tabs>
                <w:tab w:val="left" w:pos="1276"/>
              </w:tabs>
              <w:spacing w:line="360" w:lineRule="auto"/>
              <w:jc w:val="both"/>
              <w:rPr>
                <w:rFonts w:cs="Times New Roman"/>
                <w:sz w:val="28"/>
                <w:szCs w:val="28"/>
              </w:rPr>
            </w:pPr>
            <w:r w:rsidRPr="00C02270">
              <w:rPr>
                <w:rFonts w:cs="Times New Roman"/>
                <w:sz w:val="28"/>
                <w:szCs w:val="28"/>
              </w:rPr>
              <w:t>«Проблемы со здоровьем» - игроку нужно оплатить 250 000$ (10%)</w:t>
            </w:r>
          </w:p>
          <w:p w14:paraId="1414F503" w14:textId="77777777" w:rsidR="00C014AC" w:rsidRPr="00C02270" w:rsidRDefault="00C014AC" w:rsidP="00C014AC">
            <w:pPr>
              <w:pStyle w:val="a3"/>
              <w:keepLines/>
              <w:numPr>
                <w:ilvl w:val="0"/>
                <w:numId w:val="6"/>
              </w:numPr>
              <w:tabs>
                <w:tab w:val="left" w:pos="1276"/>
              </w:tabs>
              <w:spacing w:line="360" w:lineRule="auto"/>
              <w:jc w:val="both"/>
              <w:rPr>
                <w:rFonts w:cs="Times New Roman"/>
                <w:sz w:val="28"/>
                <w:szCs w:val="28"/>
              </w:rPr>
            </w:pPr>
            <w:r w:rsidRPr="00C02270">
              <w:rPr>
                <w:rFonts w:cs="Times New Roman"/>
                <w:sz w:val="28"/>
                <w:szCs w:val="28"/>
              </w:rPr>
              <w:t>«Подарок» - игроку начисляется 200 000$ (40%)</w:t>
            </w:r>
          </w:p>
          <w:p w14:paraId="030830A3" w14:textId="77777777" w:rsidR="00C014AC" w:rsidRPr="00C02270" w:rsidRDefault="00C014AC" w:rsidP="00C014AC">
            <w:pPr>
              <w:pStyle w:val="a3"/>
              <w:keepLines/>
              <w:numPr>
                <w:ilvl w:val="0"/>
                <w:numId w:val="6"/>
              </w:numPr>
              <w:tabs>
                <w:tab w:val="left" w:pos="1276"/>
              </w:tabs>
              <w:spacing w:line="360" w:lineRule="auto"/>
              <w:jc w:val="both"/>
              <w:rPr>
                <w:rFonts w:cs="Times New Roman"/>
                <w:sz w:val="28"/>
                <w:szCs w:val="28"/>
              </w:rPr>
            </w:pPr>
            <w:r w:rsidRPr="00C02270">
              <w:rPr>
                <w:rFonts w:cs="Times New Roman"/>
                <w:sz w:val="28"/>
                <w:szCs w:val="28"/>
              </w:rPr>
              <w:t>«Штраф» - игрок должен заплатить 100 000 (40%)</w:t>
            </w:r>
          </w:p>
          <w:p w14:paraId="3E705794" w14:textId="6C3E87B2" w:rsidR="00C02270" w:rsidRDefault="00C014AC" w:rsidP="00C014AC">
            <w:pPr>
              <w:spacing w:line="360" w:lineRule="auto"/>
              <w:jc w:val="both"/>
              <w:rPr>
                <w:rFonts w:cs="Times New Roman"/>
                <w:sz w:val="28"/>
                <w:szCs w:val="28"/>
              </w:rPr>
            </w:pPr>
            <w:r w:rsidRPr="00C02270">
              <w:rPr>
                <w:rFonts w:cs="Times New Roman"/>
                <w:sz w:val="28"/>
                <w:szCs w:val="28"/>
              </w:rPr>
              <w:t>«День рождения» - все игроки дарят игроку-имениннику 8% от своих денег (10%)</w:t>
            </w:r>
          </w:p>
        </w:tc>
      </w:tr>
    </w:tbl>
    <w:p w14:paraId="6B7AFC1E" w14:textId="77777777" w:rsidR="00C02270" w:rsidRDefault="00C02270" w:rsidP="005B5E1B">
      <w:pPr>
        <w:spacing w:line="360" w:lineRule="auto"/>
        <w:ind w:firstLine="709"/>
        <w:jc w:val="both"/>
        <w:rPr>
          <w:rFonts w:ascii="Times New Roman" w:hAnsi="Times New Roman" w:cs="Times New Roman"/>
          <w:sz w:val="28"/>
          <w:szCs w:val="28"/>
        </w:rPr>
      </w:pPr>
    </w:p>
    <w:p w14:paraId="0A2DA047" w14:textId="74C020CA" w:rsidR="00E76F5A" w:rsidRDefault="00CA31FF" w:rsidP="00E76F5A">
      <w:pPr>
        <w:pStyle w:val="2"/>
        <w:numPr>
          <w:ilvl w:val="1"/>
          <w:numId w:val="3"/>
        </w:numPr>
        <w:spacing w:line="360" w:lineRule="auto"/>
        <w:jc w:val="both"/>
        <w:rPr>
          <w:rFonts w:ascii="Times New Roman" w:hAnsi="Times New Roman" w:cs="Times New Roman"/>
          <w:color w:val="auto"/>
          <w:sz w:val="28"/>
          <w:szCs w:val="28"/>
        </w:rPr>
      </w:pPr>
      <w:bookmarkStart w:id="8" w:name="_Toc125321773"/>
      <w:r>
        <w:rPr>
          <w:rFonts w:ascii="Times New Roman" w:hAnsi="Times New Roman" w:cs="Times New Roman"/>
          <w:color w:val="auto"/>
          <w:sz w:val="28"/>
          <w:szCs w:val="28"/>
        </w:rPr>
        <w:t>Требования к функциональным характеристикам</w:t>
      </w:r>
      <w:bookmarkEnd w:id="8"/>
    </w:p>
    <w:p w14:paraId="54875945" w14:textId="77777777" w:rsidR="00CA31FF" w:rsidRDefault="00CA31FF" w:rsidP="00C32CEC">
      <w:pPr>
        <w:spacing w:line="360" w:lineRule="auto"/>
        <w:ind w:firstLine="709"/>
        <w:jc w:val="both"/>
        <w:rPr>
          <w:rFonts w:ascii="Times New Roman" w:hAnsi="Times New Roman" w:cs="Times New Roman"/>
          <w:sz w:val="28"/>
          <w:szCs w:val="28"/>
        </w:rPr>
      </w:pPr>
      <w:r w:rsidRPr="00CA31FF">
        <w:rPr>
          <w:rFonts w:ascii="Times New Roman" w:hAnsi="Times New Roman" w:cs="Times New Roman"/>
          <w:sz w:val="28"/>
          <w:szCs w:val="28"/>
        </w:rPr>
        <w:t>Система должна обеспечивать выполнение следующих функций:</w:t>
      </w:r>
    </w:p>
    <w:p w14:paraId="105B22BE" w14:textId="77777777" w:rsidR="00F61F78" w:rsidRDefault="00CA31FF" w:rsidP="00CA31FF">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t>Игрок может бросить кубики;</w:t>
      </w:r>
    </w:p>
    <w:p w14:paraId="18373D5B" w14:textId="77777777" w:rsidR="00F61F78" w:rsidRDefault="00CA31FF" w:rsidP="00CA31FF">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t xml:space="preserve">Игрок может купить/заложить фирму; </w:t>
      </w:r>
    </w:p>
    <w:p w14:paraId="632E91C4" w14:textId="77777777" w:rsidR="00F61F78" w:rsidRDefault="00CA31FF" w:rsidP="00CA31FF">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t>Игрок может построить/продать филиал фирмы;</w:t>
      </w:r>
    </w:p>
    <w:p w14:paraId="08DA45BF" w14:textId="77777777" w:rsidR="00F61F78" w:rsidRDefault="00CA31FF" w:rsidP="00CA31FF">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t xml:space="preserve">Игрок может оплатить аренду, налог, лотерею и т.д.; </w:t>
      </w:r>
    </w:p>
    <w:p w14:paraId="3DF26F9E" w14:textId="77777777" w:rsidR="00F61F78" w:rsidRDefault="00CA31FF" w:rsidP="00CA31FF">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lastRenderedPageBreak/>
        <w:t>Игрок может сдаться;</w:t>
      </w:r>
    </w:p>
    <w:p w14:paraId="5DD37D64" w14:textId="77777777" w:rsidR="00F61F78" w:rsidRDefault="00CA31FF" w:rsidP="00CA31FF">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t>Изменение настроек (размер джекпота, начальных денег и т.п.);</w:t>
      </w:r>
    </w:p>
    <w:p w14:paraId="69C8EE66" w14:textId="697D29B7" w:rsidR="00E2044D" w:rsidRDefault="00CA31FF" w:rsidP="00E2044D">
      <w:pPr>
        <w:pStyle w:val="a3"/>
        <w:numPr>
          <w:ilvl w:val="0"/>
          <w:numId w:val="8"/>
        </w:numPr>
        <w:spacing w:line="360" w:lineRule="auto"/>
        <w:jc w:val="both"/>
        <w:rPr>
          <w:rFonts w:ascii="Times New Roman" w:hAnsi="Times New Roman" w:cs="Times New Roman"/>
          <w:sz w:val="28"/>
          <w:szCs w:val="28"/>
        </w:rPr>
      </w:pPr>
      <w:r w:rsidRPr="00CA31FF">
        <w:rPr>
          <w:rFonts w:ascii="Times New Roman" w:hAnsi="Times New Roman" w:cs="Times New Roman"/>
          <w:sz w:val="28"/>
          <w:szCs w:val="28"/>
        </w:rPr>
        <w:t>Игрок в любой момент может выйти из приложения, закрыв форму.</w:t>
      </w:r>
    </w:p>
    <w:p w14:paraId="7F482888" w14:textId="77777777" w:rsidR="00B8498A" w:rsidRDefault="00B8498A" w:rsidP="00A124AF">
      <w:pPr>
        <w:spacing w:line="360" w:lineRule="auto"/>
        <w:ind w:firstLine="709"/>
        <w:jc w:val="center"/>
        <w:rPr>
          <w:rFonts w:ascii="Times New Roman" w:hAnsi="Times New Roman" w:cs="Times New Roman"/>
          <w:sz w:val="28"/>
          <w:szCs w:val="28"/>
        </w:rPr>
      </w:pPr>
    </w:p>
    <w:p w14:paraId="1E2F22DA" w14:textId="0D1E92C3" w:rsidR="005C67DC" w:rsidRPr="001A2B0B" w:rsidRDefault="005C67DC" w:rsidP="005C67DC">
      <w:pPr>
        <w:pStyle w:val="2"/>
        <w:numPr>
          <w:ilvl w:val="1"/>
          <w:numId w:val="3"/>
        </w:numPr>
        <w:spacing w:line="360" w:lineRule="auto"/>
        <w:jc w:val="both"/>
        <w:rPr>
          <w:rFonts w:ascii="Times New Roman" w:hAnsi="Times New Roman" w:cs="Times New Roman"/>
          <w:color w:val="auto"/>
          <w:sz w:val="28"/>
          <w:szCs w:val="28"/>
        </w:rPr>
      </w:pPr>
      <w:bookmarkStart w:id="9" w:name="_Toc125321774"/>
      <w:r>
        <w:rPr>
          <w:rFonts w:ascii="Times New Roman" w:hAnsi="Times New Roman" w:cs="Times New Roman"/>
          <w:color w:val="auto"/>
          <w:sz w:val="28"/>
          <w:szCs w:val="28"/>
        </w:rPr>
        <w:t>Контроль входной и выходной информации</w:t>
      </w:r>
      <w:bookmarkEnd w:id="9"/>
    </w:p>
    <w:p w14:paraId="38DB717E" w14:textId="77777777" w:rsidR="005C67DC" w:rsidRDefault="005C67DC" w:rsidP="00B8498A">
      <w:pPr>
        <w:spacing w:line="360" w:lineRule="auto"/>
        <w:ind w:firstLine="709"/>
        <w:jc w:val="both"/>
        <w:rPr>
          <w:rFonts w:ascii="Times New Roman" w:hAnsi="Times New Roman" w:cs="Times New Roman"/>
          <w:sz w:val="28"/>
          <w:szCs w:val="28"/>
        </w:rPr>
      </w:pPr>
      <w:r w:rsidRPr="005C67DC">
        <w:rPr>
          <w:rFonts w:ascii="Times New Roman" w:hAnsi="Times New Roman" w:cs="Times New Roman"/>
          <w:sz w:val="28"/>
          <w:szCs w:val="28"/>
        </w:rPr>
        <w:t>Программа должна контролировать длину вводимых игроками символов при вводе имен, чтобы потом всё отображалось корректно. Игрок может ввести в поле ввода имени только 18 символов.</w:t>
      </w:r>
    </w:p>
    <w:p w14:paraId="28DDE316" w14:textId="04046D22" w:rsidR="00A124AF" w:rsidRDefault="005C67DC" w:rsidP="00B8498A">
      <w:pPr>
        <w:spacing w:line="360" w:lineRule="auto"/>
        <w:ind w:firstLine="709"/>
        <w:jc w:val="both"/>
        <w:rPr>
          <w:rFonts w:ascii="Times New Roman" w:hAnsi="Times New Roman" w:cs="Times New Roman"/>
          <w:sz w:val="28"/>
          <w:szCs w:val="28"/>
        </w:rPr>
      </w:pPr>
      <w:r w:rsidRPr="005C67DC">
        <w:rPr>
          <w:rFonts w:ascii="Times New Roman" w:hAnsi="Times New Roman" w:cs="Times New Roman"/>
          <w:sz w:val="28"/>
          <w:szCs w:val="28"/>
        </w:rPr>
        <w:t>Требования к контролю выходной информации не предъявляются</w:t>
      </w:r>
    </w:p>
    <w:p w14:paraId="7A0F83D3" w14:textId="77777777" w:rsidR="001A2B0B" w:rsidRDefault="001A2B0B" w:rsidP="00B8498A">
      <w:pPr>
        <w:spacing w:line="360" w:lineRule="auto"/>
        <w:ind w:firstLine="709"/>
        <w:jc w:val="both"/>
        <w:rPr>
          <w:rFonts w:ascii="Times New Roman" w:hAnsi="Times New Roman" w:cs="Times New Roman"/>
          <w:sz w:val="28"/>
          <w:szCs w:val="28"/>
        </w:rPr>
      </w:pPr>
    </w:p>
    <w:p w14:paraId="69C77333" w14:textId="79556FA7" w:rsidR="001A2B0B" w:rsidRPr="001A2B0B" w:rsidRDefault="001A2B0B" w:rsidP="001A2B0B">
      <w:pPr>
        <w:pStyle w:val="2"/>
        <w:numPr>
          <w:ilvl w:val="1"/>
          <w:numId w:val="3"/>
        </w:numPr>
        <w:spacing w:line="360" w:lineRule="auto"/>
        <w:jc w:val="both"/>
        <w:rPr>
          <w:rFonts w:ascii="Times New Roman" w:hAnsi="Times New Roman" w:cs="Times New Roman"/>
          <w:color w:val="auto"/>
          <w:sz w:val="28"/>
          <w:szCs w:val="28"/>
        </w:rPr>
      </w:pPr>
      <w:bookmarkStart w:id="10" w:name="_Toc125321775"/>
      <w:r>
        <w:rPr>
          <w:rFonts w:ascii="Times New Roman" w:hAnsi="Times New Roman" w:cs="Times New Roman"/>
          <w:color w:val="auto"/>
          <w:sz w:val="28"/>
          <w:szCs w:val="28"/>
        </w:rPr>
        <w:t>Требования к составу и параметрам технических средств</w:t>
      </w:r>
      <w:bookmarkEnd w:id="10"/>
    </w:p>
    <w:p w14:paraId="3A53907B" w14:textId="77777777" w:rsidR="00E91200" w:rsidRDefault="001A2B0B" w:rsidP="001A2B0B">
      <w:pPr>
        <w:spacing w:line="360" w:lineRule="auto"/>
        <w:ind w:firstLine="709"/>
        <w:jc w:val="both"/>
        <w:rPr>
          <w:rFonts w:ascii="Times New Roman" w:hAnsi="Times New Roman" w:cs="Times New Roman"/>
          <w:sz w:val="28"/>
          <w:szCs w:val="28"/>
        </w:rPr>
      </w:pPr>
      <w:r w:rsidRPr="001A2B0B">
        <w:rPr>
          <w:rFonts w:ascii="Times New Roman" w:hAnsi="Times New Roman" w:cs="Times New Roman"/>
          <w:sz w:val="28"/>
          <w:szCs w:val="28"/>
        </w:rPr>
        <w:t>К техническим средствам предъявляются следующие требования:</w:t>
      </w:r>
    </w:p>
    <w:p w14:paraId="4A0DB01F" w14:textId="77777777" w:rsidR="00E91200" w:rsidRDefault="001A2B0B" w:rsidP="00E91200">
      <w:pPr>
        <w:pStyle w:val="a3"/>
        <w:numPr>
          <w:ilvl w:val="0"/>
          <w:numId w:val="10"/>
        </w:numPr>
        <w:spacing w:line="360" w:lineRule="auto"/>
        <w:jc w:val="both"/>
        <w:rPr>
          <w:rFonts w:ascii="Times New Roman" w:hAnsi="Times New Roman" w:cs="Times New Roman"/>
          <w:sz w:val="28"/>
          <w:szCs w:val="28"/>
        </w:rPr>
      </w:pPr>
      <w:r w:rsidRPr="00E91200">
        <w:rPr>
          <w:rFonts w:ascii="Times New Roman" w:hAnsi="Times New Roman" w:cs="Times New Roman"/>
          <w:sz w:val="28"/>
          <w:szCs w:val="28"/>
        </w:rPr>
        <w:t>BM-совместимая электронная вычислительная машина;</w:t>
      </w:r>
    </w:p>
    <w:p w14:paraId="1D0ABC24" w14:textId="77777777" w:rsidR="00E91200" w:rsidRDefault="001A2B0B" w:rsidP="00E91200">
      <w:pPr>
        <w:pStyle w:val="a3"/>
        <w:numPr>
          <w:ilvl w:val="0"/>
          <w:numId w:val="10"/>
        </w:numPr>
        <w:spacing w:line="360" w:lineRule="auto"/>
        <w:jc w:val="both"/>
        <w:rPr>
          <w:rFonts w:ascii="Times New Roman" w:hAnsi="Times New Roman" w:cs="Times New Roman"/>
          <w:sz w:val="28"/>
          <w:szCs w:val="28"/>
        </w:rPr>
      </w:pPr>
      <w:r w:rsidRPr="00E91200">
        <w:rPr>
          <w:rFonts w:ascii="Times New Roman" w:hAnsi="Times New Roman" w:cs="Times New Roman"/>
          <w:sz w:val="28"/>
          <w:szCs w:val="28"/>
        </w:rPr>
        <w:t>Микропроцессор с архитектурой x86 и частотой от 1 ГГц;</w:t>
      </w:r>
    </w:p>
    <w:p w14:paraId="58DFBD79" w14:textId="77777777" w:rsidR="00E91200" w:rsidRDefault="001A2B0B" w:rsidP="00E91200">
      <w:pPr>
        <w:pStyle w:val="a3"/>
        <w:numPr>
          <w:ilvl w:val="0"/>
          <w:numId w:val="10"/>
        </w:numPr>
        <w:spacing w:line="360" w:lineRule="auto"/>
        <w:jc w:val="both"/>
        <w:rPr>
          <w:rFonts w:ascii="Times New Roman" w:hAnsi="Times New Roman" w:cs="Times New Roman"/>
          <w:sz w:val="28"/>
          <w:szCs w:val="28"/>
        </w:rPr>
      </w:pPr>
      <w:r w:rsidRPr="00E91200">
        <w:rPr>
          <w:rFonts w:ascii="Times New Roman" w:hAnsi="Times New Roman" w:cs="Times New Roman"/>
          <w:sz w:val="28"/>
          <w:szCs w:val="28"/>
        </w:rPr>
        <w:t>Клавиатура и манипулятор типа «мышь»;</w:t>
      </w:r>
    </w:p>
    <w:p w14:paraId="245BFC78" w14:textId="079DFAE4" w:rsidR="001A2B0B" w:rsidRPr="00E91200" w:rsidRDefault="001A2B0B" w:rsidP="00E91200">
      <w:pPr>
        <w:pStyle w:val="a3"/>
        <w:numPr>
          <w:ilvl w:val="0"/>
          <w:numId w:val="10"/>
        </w:numPr>
        <w:spacing w:line="360" w:lineRule="auto"/>
        <w:jc w:val="both"/>
        <w:rPr>
          <w:rFonts w:ascii="Times New Roman" w:hAnsi="Times New Roman" w:cs="Times New Roman"/>
          <w:sz w:val="28"/>
          <w:szCs w:val="28"/>
        </w:rPr>
      </w:pPr>
      <w:r w:rsidRPr="00E91200">
        <w:rPr>
          <w:rFonts w:ascii="Times New Roman" w:hAnsi="Times New Roman" w:cs="Times New Roman"/>
          <w:sz w:val="28"/>
          <w:szCs w:val="28"/>
        </w:rPr>
        <w:t xml:space="preserve">Операционная система Windows, начиная с </w:t>
      </w:r>
      <w:r w:rsidR="00E91200">
        <w:rPr>
          <w:rFonts w:ascii="Times New Roman" w:hAnsi="Times New Roman" w:cs="Times New Roman"/>
          <w:sz w:val="28"/>
          <w:szCs w:val="28"/>
        </w:rPr>
        <w:t>8</w:t>
      </w:r>
      <w:r w:rsidRPr="00E91200">
        <w:rPr>
          <w:rFonts w:ascii="Times New Roman" w:hAnsi="Times New Roman" w:cs="Times New Roman"/>
          <w:sz w:val="28"/>
          <w:szCs w:val="28"/>
        </w:rPr>
        <w:t xml:space="preserve"> версии</w:t>
      </w:r>
    </w:p>
    <w:p w14:paraId="278E5C49" w14:textId="4E2891FC" w:rsidR="00260CE4" w:rsidRPr="001A2B0B" w:rsidRDefault="00260CE4" w:rsidP="00260CE4">
      <w:pPr>
        <w:pStyle w:val="2"/>
        <w:numPr>
          <w:ilvl w:val="1"/>
          <w:numId w:val="3"/>
        </w:numPr>
        <w:spacing w:line="360" w:lineRule="auto"/>
        <w:jc w:val="both"/>
        <w:rPr>
          <w:rFonts w:ascii="Times New Roman" w:hAnsi="Times New Roman" w:cs="Times New Roman"/>
          <w:color w:val="auto"/>
          <w:sz w:val="28"/>
          <w:szCs w:val="28"/>
        </w:rPr>
      </w:pPr>
      <w:bookmarkStart w:id="11" w:name="_Toc125321776"/>
      <w:r>
        <w:rPr>
          <w:rFonts w:ascii="Times New Roman" w:hAnsi="Times New Roman" w:cs="Times New Roman"/>
          <w:color w:val="auto"/>
          <w:sz w:val="28"/>
          <w:szCs w:val="28"/>
        </w:rPr>
        <w:t>Требования к информационным структурам и методам решения</w:t>
      </w:r>
      <w:bookmarkEnd w:id="11"/>
    </w:p>
    <w:p w14:paraId="4CCF15BD" w14:textId="25F2EEBC" w:rsidR="00260CE4" w:rsidRDefault="00260CE4" w:rsidP="00260CE4">
      <w:pPr>
        <w:spacing w:line="360" w:lineRule="auto"/>
        <w:ind w:firstLine="709"/>
        <w:jc w:val="both"/>
        <w:rPr>
          <w:rFonts w:ascii="Times New Roman" w:hAnsi="Times New Roman" w:cs="Times New Roman"/>
          <w:sz w:val="28"/>
          <w:szCs w:val="28"/>
        </w:rPr>
      </w:pPr>
      <w:r w:rsidRPr="00260CE4">
        <w:rPr>
          <w:rFonts w:ascii="Times New Roman" w:hAnsi="Times New Roman" w:cs="Times New Roman"/>
          <w:sz w:val="28"/>
          <w:szCs w:val="28"/>
        </w:rPr>
        <w:t>Настройки игры хранятся в отдельном файле с расширением «</w:t>
      </w:r>
      <w:proofErr w:type="spellStart"/>
      <w:r w:rsidRPr="00260CE4">
        <w:rPr>
          <w:rFonts w:ascii="Times New Roman" w:hAnsi="Times New Roman" w:cs="Times New Roman"/>
          <w:sz w:val="28"/>
          <w:szCs w:val="28"/>
        </w:rPr>
        <w:t>ini</w:t>
      </w:r>
      <w:proofErr w:type="spellEnd"/>
      <w:r w:rsidRPr="00260CE4">
        <w:rPr>
          <w:rFonts w:ascii="Times New Roman" w:hAnsi="Times New Roman" w:cs="Times New Roman"/>
          <w:sz w:val="28"/>
          <w:szCs w:val="28"/>
        </w:rPr>
        <w:t xml:space="preserve">». Названия пунктов настроек и их минимальные и максимальные значения представлены в </w:t>
      </w:r>
      <w:r>
        <w:rPr>
          <w:rFonts w:ascii="Times New Roman" w:hAnsi="Times New Roman" w:cs="Times New Roman"/>
          <w:sz w:val="28"/>
          <w:szCs w:val="28"/>
        </w:rPr>
        <w:t>Т</w:t>
      </w:r>
      <w:r w:rsidRPr="00260CE4">
        <w:rPr>
          <w:rFonts w:ascii="Times New Roman" w:hAnsi="Times New Roman" w:cs="Times New Roman"/>
          <w:sz w:val="28"/>
          <w:szCs w:val="28"/>
        </w:rPr>
        <w:t>аблице 2</w:t>
      </w:r>
      <w:r>
        <w:rPr>
          <w:rFonts w:ascii="Times New Roman" w:hAnsi="Times New Roman" w:cs="Times New Roman"/>
          <w:sz w:val="28"/>
          <w:szCs w:val="28"/>
        </w:rPr>
        <w:t>.</w:t>
      </w:r>
    </w:p>
    <w:p w14:paraId="2B94662C" w14:textId="77777777" w:rsidR="003427D7" w:rsidRDefault="003427D7" w:rsidP="00260CE4">
      <w:pPr>
        <w:spacing w:line="360" w:lineRule="auto"/>
        <w:ind w:firstLine="709"/>
        <w:jc w:val="both"/>
        <w:rPr>
          <w:rFonts w:ascii="Times New Roman" w:hAnsi="Times New Roman" w:cs="Times New Roman"/>
          <w:sz w:val="28"/>
          <w:szCs w:val="28"/>
        </w:rPr>
      </w:pPr>
    </w:p>
    <w:p w14:paraId="436D8922" w14:textId="7E1C5BF3" w:rsidR="00260CE4" w:rsidRDefault="003427D7" w:rsidP="003427D7">
      <w:pPr>
        <w:spacing w:line="360" w:lineRule="auto"/>
        <w:ind w:firstLine="709"/>
        <w:jc w:val="right"/>
        <w:rPr>
          <w:rFonts w:ascii="Times New Roman" w:hAnsi="Times New Roman" w:cs="Times New Roman"/>
          <w:sz w:val="28"/>
          <w:szCs w:val="28"/>
        </w:rPr>
      </w:pPr>
      <w:r w:rsidRPr="003427D7">
        <w:rPr>
          <w:rFonts w:ascii="Times New Roman" w:hAnsi="Times New Roman" w:cs="Times New Roman"/>
          <w:sz w:val="28"/>
          <w:szCs w:val="28"/>
        </w:rPr>
        <w:t>Таблица 2 – Пункты настроек</w:t>
      </w:r>
    </w:p>
    <w:tbl>
      <w:tblPr>
        <w:tblStyle w:val="ab"/>
        <w:tblW w:w="0" w:type="auto"/>
        <w:tblLook w:val="04A0" w:firstRow="1" w:lastRow="0" w:firstColumn="1" w:lastColumn="0" w:noHBand="0" w:noVBand="1"/>
      </w:tblPr>
      <w:tblGrid>
        <w:gridCol w:w="1131"/>
        <w:gridCol w:w="3363"/>
        <w:gridCol w:w="2417"/>
        <w:gridCol w:w="2434"/>
      </w:tblGrid>
      <w:tr w:rsidR="00260CE4" w14:paraId="5F423300" w14:textId="77777777" w:rsidTr="00BD0E1C">
        <w:trPr>
          <w:cnfStyle w:val="100000000000" w:firstRow="1" w:lastRow="0" w:firstColumn="0" w:lastColumn="0" w:oddVBand="0" w:evenVBand="0" w:oddHBand="0" w:evenHBand="0" w:firstRowFirstColumn="0" w:firstRowLastColumn="0" w:lastRowFirstColumn="0" w:lastRowLastColumn="0"/>
        </w:trPr>
        <w:tc>
          <w:tcPr>
            <w:tcW w:w="1271" w:type="dxa"/>
          </w:tcPr>
          <w:p w14:paraId="048FFA1A" w14:textId="77777777" w:rsidR="00260CE4" w:rsidRPr="00260CE4" w:rsidRDefault="00260CE4" w:rsidP="00BD0E1C">
            <w:pPr>
              <w:rPr>
                <w:sz w:val="28"/>
                <w:szCs w:val="28"/>
              </w:rPr>
            </w:pPr>
            <w:r w:rsidRPr="00260CE4">
              <w:rPr>
                <w:sz w:val="28"/>
                <w:szCs w:val="28"/>
              </w:rPr>
              <w:t xml:space="preserve">№ </w:t>
            </w:r>
            <w:proofErr w:type="spellStart"/>
            <w:proofErr w:type="gramStart"/>
            <w:r w:rsidRPr="00260CE4">
              <w:rPr>
                <w:sz w:val="28"/>
                <w:szCs w:val="28"/>
              </w:rPr>
              <w:t>п.п</w:t>
            </w:r>
            <w:proofErr w:type="spellEnd"/>
            <w:proofErr w:type="gramEnd"/>
          </w:p>
        </w:tc>
        <w:tc>
          <w:tcPr>
            <w:tcW w:w="3826" w:type="dxa"/>
          </w:tcPr>
          <w:p w14:paraId="227A654E" w14:textId="77777777" w:rsidR="00260CE4" w:rsidRPr="00260CE4" w:rsidRDefault="00260CE4" w:rsidP="00BD0E1C">
            <w:pPr>
              <w:rPr>
                <w:sz w:val="28"/>
                <w:szCs w:val="28"/>
              </w:rPr>
            </w:pPr>
            <w:r w:rsidRPr="00260CE4">
              <w:rPr>
                <w:sz w:val="28"/>
                <w:szCs w:val="28"/>
              </w:rPr>
              <w:t>Название настройки</w:t>
            </w:r>
          </w:p>
        </w:tc>
        <w:tc>
          <w:tcPr>
            <w:tcW w:w="2549" w:type="dxa"/>
          </w:tcPr>
          <w:p w14:paraId="4C8D1B1B" w14:textId="77777777" w:rsidR="00260CE4" w:rsidRPr="00260CE4" w:rsidRDefault="00260CE4" w:rsidP="00BD0E1C">
            <w:pPr>
              <w:rPr>
                <w:sz w:val="28"/>
                <w:szCs w:val="28"/>
              </w:rPr>
            </w:pPr>
            <w:r w:rsidRPr="00260CE4">
              <w:rPr>
                <w:sz w:val="28"/>
                <w:szCs w:val="28"/>
              </w:rPr>
              <w:t>Минимальное значение</w:t>
            </w:r>
          </w:p>
        </w:tc>
        <w:tc>
          <w:tcPr>
            <w:tcW w:w="2549" w:type="dxa"/>
          </w:tcPr>
          <w:p w14:paraId="5C55B65F" w14:textId="77777777" w:rsidR="00260CE4" w:rsidRPr="00260CE4" w:rsidRDefault="00260CE4" w:rsidP="00BD0E1C">
            <w:pPr>
              <w:rPr>
                <w:sz w:val="28"/>
                <w:szCs w:val="28"/>
              </w:rPr>
            </w:pPr>
            <w:r w:rsidRPr="00260CE4">
              <w:rPr>
                <w:sz w:val="28"/>
                <w:szCs w:val="28"/>
              </w:rPr>
              <w:t>Максимальное значение</w:t>
            </w:r>
          </w:p>
        </w:tc>
      </w:tr>
      <w:tr w:rsidR="00260CE4" w14:paraId="0413D003" w14:textId="77777777" w:rsidTr="00BD0E1C">
        <w:tc>
          <w:tcPr>
            <w:tcW w:w="1271" w:type="dxa"/>
            <w:vAlign w:val="center"/>
          </w:tcPr>
          <w:p w14:paraId="09AB74B3" w14:textId="77777777" w:rsidR="00260CE4" w:rsidRPr="00260CE4" w:rsidRDefault="00260CE4" w:rsidP="00260CE4">
            <w:pPr>
              <w:pStyle w:val="a3"/>
              <w:keepLines/>
              <w:numPr>
                <w:ilvl w:val="0"/>
                <w:numId w:val="11"/>
              </w:numPr>
              <w:tabs>
                <w:tab w:val="left" w:pos="1276"/>
              </w:tabs>
              <w:spacing w:line="360" w:lineRule="auto"/>
              <w:jc w:val="right"/>
              <w:rPr>
                <w:sz w:val="28"/>
                <w:szCs w:val="28"/>
              </w:rPr>
            </w:pPr>
          </w:p>
        </w:tc>
        <w:tc>
          <w:tcPr>
            <w:tcW w:w="3826" w:type="dxa"/>
            <w:vAlign w:val="center"/>
          </w:tcPr>
          <w:p w14:paraId="11A8A782" w14:textId="77777777" w:rsidR="00260CE4" w:rsidRPr="00260CE4" w:rsidRDefault="00260CE4" w:rsidP="00BD0E1C">
            <w:pPr>
              <w:rPr>
                <w:sz w:val="28"/>
                <w:szCs w:val="28"/>
              </w:rPr>
            </w:pPr>
            <w:r w:rsidRPr="00260CE4">
              <w:rPr>
                <w:sz w:val="28"/>
                <w:szCs w:val="28"/>
                <w:lang w:val="en-US"/>
              </w:rPr>
              <w:t xml:space="preserve">$ </w:t>
            </w:r>
            <w:r w:rsidRPr="00260CE4">
              <w:rPr>
                <w:sz w:val="28"/>
                <w:szCs w:val="28"/>
              </w:rPr>
              <w:t>в начале игры</w:t>
            </w:r>
          </w:p>
        </w:tc>
        <w:tc>
          <w:tcPr>
            <w:tcW w:w="2549" w:type="dxa"/>
            <w:vAlign w:val="center"/>
          </w:tcPr>
          <w:p w14:paraId="0E2EEDB6" w14:textId="77777777" w:rsidR="00260CE4" w:rsidRPr="00260CE4" w:rsidRDefault="00260CE4" w:rsidP="00BD0E1C">
            <w:pPr>
              <w:jc w:val="center"/>
              <w:rPr>
                <w:sz w:val="28"/>
                <w:szCs w:val="28"/>
              </w:rPr>
            </w:pPr>
            <w:r w:rsidRPr="00260CE4">
              <w:rPr>
                <w:sz w:val="28"/>
                <w:szCs w:val="28"/>
              </w:rPr>
              <w:t>500 000</w:t>
            </w:r>
          </w:p>
        </w:tc>
        <w:tc>
          <w:tcPr>
            <w:tcW w:w="2549" w:type="dxa"/>
            <w:vAlign w:val="center"/>
          </w:tcPr>
          <w:p w14:paraId="39621D88" w14:textId="77777777" w:rsidR="00260CE4" w:rsidRPr="00260CE4" w:rsidRDefault="00260CE4" w:rsidP="00BD0E1C">
            <w:pPr>
              <w:jc w:val="center"/>
              <w:rPr>
                <w:sz w:val="28"/>
                <w:szCs w:val="28"/>
              </w:rPr>
            </w:pPr>
            <w:r w:rsidRPr="00260CE4">
              <w:rPr>
                <w:sz w:val="28"/>
                <w:szCs w:val="28"/>
              </w:rPr>
              <w:t>5 000 000</w:t>
            </w:r>
          </w:p>
        </w:tc>
      </w:tr>
      <w:tr w:rsidR="00260CE4" w:rsidRPr="00CD438F" w14:paraId="704FEFA3" w14:textId="77777777" w:rsidTr="00BD0E1C">
        <w:tc>
          <w:tcPr>
            <w:tcW w:w="1271" w:type="dxa"/>
            <w:vAlign w:val="center"/>
          </w:tcPr>
          <w:p w14:paraId="071FC242" w14:textId="77777777" w:rsidR="00260CE4" w:rsidRPr="00260CE4" w:rsidRDefault="00260CE4" w:rsidP="00260CE4">
            <w:pPr>
              <w:pStyle w:val="a3"/>
              <w:keepLines/>
              <w:numPr>
                <w:ilvl w:val="0"/>
                <w:numId w:val="11"/>
              </w:numPr>
              <w:tabs>
                <w:tab w:val="left" w:pos="1276"/>
              </w:tabs>
              <w:spacing w:line="360" w:lineRule="auto"/>
              <w:jc w:val="right"/>
              <w:rPr>
                <w:sz w:val="28"/>
                <w:szCs w:val="28"/>
              </w:rPr>
            </w:pPr>
          </w:p>
        </w:tc>
        <w:tc>
          <w:tcPr>
            <w:tcW w:w="3826" w:type="dxa"/>
            <w:vAlign w:val="center"/>
          </w:tcPr>
          <w:p w14:paraId="686C162C" w14:textId="77777777" w:rsidR="00260CE4" w:rsidRPr="00260CE4" w:rsidRDefault="00260CE4" w:rsidP="00BD0E1C">
            <w:pPr>
              <w:rPr>
                <w:sz w:val="28"/>
                <w:szCs w:val="28"/>
              </w:rPr>
            </w:pPr>
            <w:r w:rsidRPr="00260CE4">
              <w:rPr>
                <w:sz w:val="28"/>
                <w:szCs w:val="28"/>
              </w:rPr>
              <w:t>Джекпот зависит от количества начальных денег</w:t>
            </w:r>
          </w:p>
        </w:tc>
        <w:tc>
          <w:tcPr>
            <w:tcW w:w="2549" w:type="dxa"/>
            <w:vAlign w:val="center"/>
          </w:tcPr>
          <w:p w14:paraId="159B78AB" w14:textId="77777777" w:rsidR="00260CE4" w:rsidRPr="00260CE4" w:rsidRDefault="00260CE4" w:rsidP="00BD0E1C">
            <w:pPr>
              <w:jc w:val="center"/>
              <w:rPr>
                <w:sz w:val="28"/>
                <w:szCs w:val="28"/>
                <w:lang w:val="en-US"/>
              </w:rPr>
            </w:pPr>
            <w:r w:rsidRPr="00260CE4">
              <w:rPr>
                <w:sz w:val="28"/>
                <w:szCs w:val="28"/>
                <w:lang w:val="en-US"/>
              </w:rPr>
              <w:t>False (0)</w:t>
            </w:r>
          </w:p>
        </w:tc>
        <w:tc>
          <w:tcPr>
            <w:tcW w:w="2549" w:type="dxa"/>
            <w:vAlign w:val="center"/>
          </w:tcPr>
          <w:p w14:paraId="0870F411" w14:textId="77777777" w:rsidR="00260CE4" w:rsidRPr="00260CE4" w:rsidRDefault="00260CE4" w:rsidP="00BD0E1C">
            <w:pPr>
              <w:jc w:val="center"/>
              <w:rPr>
                <w:sz w:val="28"/>
                <w:szCs w:val="28"/>
                <w:lang w:val="en-US"/>
              </w:rPr>
            </w:pPr>
            <w:r w:rsidRPr="00260CE4">
              <w:rPr>
                <w:sz w:val="28"/>
                <w:szCs w:val="28"/>
                <w:lang w:val="en-US"/>
              </w:rPr>
              <w:t>True (1)</w:t>
            </w:r>
          </w:p>
        </w:tc>
      </w:tr>
      <w:tr w:rsidR="00260CE4" w:rsidRPr="00CD438F" w14:paraId="6B84CC1E" w14:textId="77777777" w:rsidTr="00BD0E1C">
        <w:tc>
          <w:tcPr>
            <w:tcW w:w="1271" w:type="dxa"/>
            <w:vAlign w:val="center"/>
          </w:tcPr>
          <w:p w14:paraId="45A93AA6" w14:textId="77777777" w:rsidR="00260CE4" w:rsidRPr="00260CE4" w:rsidRDefault="00260CE4" w:rsidP="00260CE4">
            <w:pPr>
              <w:pStyle w:val="a3"/>
              <w:keepLines/>
              <w:numPr>
                <w:ilvl w:val="0"/>
                <w:numId w:val="11"/>
              </w:numPr>
              <w:tabs>
                <w:tab w:val="left" w:pos="1276"/>
              </w:tabs>
              <w:spacing w:line="360" w:lineRule="auto"/>
              <w:jc w:val="right"/>
              <w:rPr>
                <w:sz w:val="28"/>
                <w:szCs w:val="28"/>
              </w:rPr>
            </w:pPr>
          </w:p>
        </w:tc>
        <w:tc>
          <w:tcPr>
            <w:tcW w:w="3826" w:type="dxa"/>
            <w:vAlign w:val="center"/>
          </w:tcPr>
          <w:p w14:paraId="083BC4A8" w14:textId="77777777" w:rsidR="00260CE4" w:rsidRPr="00260CE4" w:rsidRDefault="00260CE4" w:rsidP="00BD0E1C">
            <w:pPr>
              <w:rPr>
                <w:sz w:val="28"/>
                <w:szCs w:val="28"/>
              </w:rPr>
            </w:pPr>
            <w:r w:rsidRPr="00260CE4">
              <w:rPr>
                <w:sz w:val="28"/>
                <w:szCs w:val="28"/>
              </w:rPr>
              <w:t>Джекпот</w:t>
            </w:r>
          </w:p>
        </w:tc>
        <w:tc>
          <w:tcPr>
            <w:tcW w:w="2549" w:type="dxa"/>
            <w:vAlign w:val="center"/>
          </w:tcPr>
          <w:p w14:paraId="77F4060B" w14:textId="77777777" w:rsidR="00260CE4" w:rsidRPr="00260CE4" w:rsidRDefault="00260CE4" w:rsidP="00BD0E1C">
            <w:pPr>
              <w:jc w:val="center"/>
              <w:rPr>
                <w:sz w:val="28"/>
                <w:szCs w:val="28"/>
              </w:rPr>
            </w:pPr>
            <w:r w:rsidRPr="00260CE4">
              <w:rPr>
                <w:sz w:val="28"/>
                <w:szCs w:val="28"/>
              </w:rPr>
              <w:t>50 000</w:t>
            </w:r>
          </w:p>
        </w:tc>
        <w:tc>
          <w:tcPr>
            <w:tcW w:w="2549" w:type="dxa"/>
            <w:vAlign w:val="center"/>
          </w:tcPr>
          <w:p w14:paraId="6798C9DB" w14:textId="77777777" w:rsidR="00260CE4" w:rsidRPr="00260CE4" w:rsidRDefault="00260CE4" w:rsidP="00BD0E1C">
            <w:pPr>
              <w:jc w:val="center"/>
              <w:rPr>
                <w:sz w:val="28"/>
                <w:szCs w:val="28"/>
              </w:rPr>
            </w:pPr>
            <w:r w:rsidRPr="00260CE4">
              <w:rPr>
                <w:sz w:val="28"/>
                <w:szCs w:val="28"/>
              </w:rPr>
              <w:t>2 000 000</w:t>
            </w:r>
          </w:p>
        </w:tc>
      </w:tr>
      <w:tr w:rsidR="00260CE4" w14:paraId="47DEDED1" w14:textId="77777777" w:rsidTr="00BD0E1C">
        <w:tc>
          <w:tcPr>
            <w:tcW w:w="1271" w:type="dxa"/>
            <w:vAlign w:val="center"/>
          </w:tcPr>
          <w:p w14:paraId="60979AE0" w14:textId="77777777" w:rsidR="00260CE4" w:rsidRPr="00260CE4" w:rsidRDefault="00260CE4" w:rsidP="00260CE4">
            <w:pPr>
              <w:pStyle w:val="a3"/>
              <w:keepLines/>
              <w:numPr>
                <w:ilvl w:val="0"/>
                <w:numId w:val="11"/>
              </w:numPr>
              <w:tabs>
                <w:tab w:val="left" w:pos="1276"/>
              </w:tabs>
              <w:spacing w:line="360" w:lineRule="auto"/>
              <w:jc w:val="right"/>
              <w:rPr>
                <w:sz w:val="28"/>
                <w:szCs w:val="28"/>
              </w:rPr>
            </w:pPr>
          </w:p>
        </w:tc>
        <w:tc>
          <w:tcPr>
            <w:tcW w:w="3826" w:type="dxa"/>
            <w:vAlign w:val="center"/>
          </w:tcPr>
          <w:p w14:paraId="331D6682" w14:textId="77777777" w:rsidR="00260CE4" w:rsidRPr="00260CE4" w:rsidRDefault="00260CE4" w:rsidP="00BD0E1C">
            <w:pPr>
              <w:rPr>
                <w:sz w:val="28"/>
                <w:szCs w:val="28"/>
              </w:rPr>
            </w:pPr>
            <w:r w:rsidRPr="00260CE4">
              <w:rPr>
                <w:sz w:val="28"/>
                <w:szCs w:val="28"/>
              </w:rPr>
              <w:t>Ставка налога, в %</w:t>
            </w:r>
          </w:p>
        </w:tc>
        <w:tc>
          <w:tcPr>
            <w:tcW w:w="2549" w:type="dxa"/>
            <w:vAlign w:val="center"/>
          </w:tcPr>
          <w:p w14:paraId="09F2489F" w14:textId="77777777" w:rsidR="00260CE4" w:rsidRPr="00260CE4" w:rsidRDefault="00260CE4" w:rsidP="00BD0E1C">
            <w:pPr>
              <w:jc w:val="center"/>
              <w:rPr>
                <w:sz w:val="28"/>
                <w:szCs w:val="28"/>
              </w:rPr>
            </w:pPr>
            <w:r w:rsidRPr="00260CE4">
              <w:rPr>
                <w:sz w:val="28"/>
                <w:szCs w:val="28"/>
              </w:rPr>
              <w:t>5</w:t>
            </w:r>
          </w:p>
        </w:tc>
        <w:tc>
          <w:tcPr>
            <w:tcW w:w="2549" w:type="dxa"/>
            <w:vAlign w:val="center"/>
          </w:tcPr>
          <w:p w14:paraId="2ED8A280" w14:textId="77777777" w:rsidR="00260CE4" w:rsidRPr="00260CE4" w:rsidRDefault="00260CE4" w:rsidP="00BD0E1C">
            <w:pPr>
              <w:jc w:val="center"/>
              <w:rPr>
                <w:sz w:val="28"/>
                <w:szCs w:val="28"/>
              </w:rPr>
            </w:pPr>
            <w:r w:rsidRPr="00260CE4">
              <w:rPr>
                <w:sz w:val="28"/>
                <w:szCs w:val="28"/>
              </w:rPr>
              <w:t>50</w:t>
            </w:r>
          </w:p>
        </w:tc>
      </w:tr>
    </w:tbl>
    <w:p w14:paraId="08F83BF1" w14:textId="77777777" w:rsidR="00661060" w:rsidRDefault="00661060" w:rsidP="00661060">
      <w:pPr>
        <w:spacing w:line="360" w:lineRule="auto"/>
        <w:jc w:val="both"/>
        <w:rPr>
          <w:rFonts w:ascii="Times New Roman" w:hAnsi="Times New Roman" w:cs="Times New Roman"/>
          <w:sz w:val="28"/>
          <w:szCs w:val="28"/>
        </w:rPr>
      </w:pPr>
    </w:p>
    <w:p w14:paraId="3AFC182A" w14:textId="5602B32A" w:rsidR="00661060" w:rsidRPr="00661060" w:rsidRDefault="00E6658F" w:rsidP="00E6658F">
      <w:pPr>
        <w:pStyle w:val="1"/>
      </w:pPr>
      <w:bookmarkStart w:id="12" w:name="_Toc125321777"/>
      <w:r>
        <w:t>Структура программного решения</w:t>
      </w:r>
      <w:bookmarkEnd w:id="12"/>
    </w:p>
    <w:p w14:paraId="37F16739"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Приложение состоит из 10 форм.</w:t>
      </w:r>
    </w:p>
    <w:p w14:paraId="4311D76A"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главной форме располагаются кнопки для перехода к другим формам. Из этой формы можно перейти на форму выбора игроков и на форму настроек.</w:t>
      </w:r>
    </w:p>
    <w:p w14:paraId="1E81D1F4"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форме настроек мы можем поменять настройки игры – выбрать начальное количество денег в игре, количество денег при попадании на клетку «Джекпот» и размер налога.</w:t>
      </w:r>
    </w:p>
    <w:p w14:paraId="75604C50"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форме выбора игроков мы выбираем количество игроков и вводим их имена.</w:t>
      </w:r>
    </w:p>
    <w:p w14:paraId="0A5C8EA1"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Форма вывода об ошибке </w:t>
      </w:r>
      <w:proofErr w:type="spellStart"/>
      <w:r>
        <w:rPr>
          <w:rFonts w:ascii="Times New Roman" w:hAnsi="Times New Roman" w:cs="Times New Roman"/>
          <w:sz w:val="28"/>
          <w:szCs w:val="28"/>
          <w:lang w:val="en-US"/>
        </w:rPr>
        <w:t>fnameerror</w:t>
      </w:r>
      <w:proofErr w:type="spellEnd"/>
      <w:r w:rsidRPr="002439E6">
        <w:rPr>
          <w:rFonts w:ascii="Times New Roman" w:hAnsi="Times New Roman" w:cs="Times New Roman"/>
          <w:sz w:val="28"/>
          <w:szCs w:val="28"/>
        </w:rPr>
        <w:t xml:space="preserve"> </w:t>
      </w:r>
      <w:r>
        <w:rPr>
          <w:rFonts w:ascii="Times New Roman" w:hAnsi="Times New Roman" w:cs="Times New Roman"/>
          <w:sz w:val="28"/>
          <w:szCs w:val="28"/>
        </w:rPr>
        <w:t>уведомляет, что имена игроков не могут совпадать. Эта форма вызывается только тогда, когда игрок нажмет на кнопку «Продолжить» и введет до этого одинаковые имена.</w:t>
      </w:r>
    </w:p>
    <w:p w14:paraId="1BD869D1"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игровой форме происходит весь игровой процесс. На ней располагается игровое поле, по которому ходят игроки.</w:t>
      </w:r>
    </w:p>
    <w:p w14:paraId="58603AA9"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Форма информации о клетке показывает всю текущую информацию о клетке: сколько стоит покупка самой фирмы, покупка филиала и т.д.</w:t>
      </w:r>
    </w:p>
    <w:p w14:paraId="7EB74706"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Форма вывода об ошибке </w:t>
      </w:r>
      <w:proofErr w:type="spellStart"/>
      <w:r>
        <w:rPr>
          <w:rFonts w:ascii="Times New Roman" w:hAnsi="Times New Roman" w:cs="Times New Roman"/>
          <w:sz w:val="28"/>
          <w:szCs w:val="28"/>
          <w:lang w:val="en-US"/>
        </w:rPr>
        <w:t>fnomoney</w:t>
      </w:r>
      <w:proofErr w:type="spellEnd"/>
      <w:r w:rsidRPr="005570B5">
        <w:rPr>
          <w:rFonts w:ascii="Times New Roman" w:hAnsi="Times New Roman" w:cs="Times New Roman"/>
          <w:sz w:val="28"/>
          <w:szCs w:val="28"/>
        </w:rPr>
        <w:t xml:space="preserve"> </w:t>
      </w:r>
      <w:r>
        <w:rPr>
          <w:rFonts w:ascii="Times New Roman" w:hAnsi="Times New Roman" w:cs="Times New Roman"/>
          <w:sz w:val="28"/>
          <w:szCs w:val="28"/>
        </w:rPr>
        <w:t>уведомляет, что у игрока недостаточно денег для совершения какой-то операции.</w:t>
      </w:r>
    </w:p>
    <w:p w14:paraId="582CA505"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форме </w:t>
      </w:r>
      <w:proofErr w:type="spellStart"/>
      <w:r>
        <w:rPr>
          <w:rFonts w:ascii="Times New Roman" w:hAnsi="Times New Roman" w:cs="Times New Roman"/>
          <w:sz w:val="28"/>
          <w:szCs w:val="28"/>
          <w:lang w:val="en-US"/>
        </w:rPr>
        <w:t>fbuildings</w:t>
      </w:r>
      <w:proofErr w:type="spellEnd"/>
      <w:r w:rsidRPr="006B2EEE">
        <w:rPr>
          <w:rFonts w:ascii="Times New Roman" w:hAnsi="Times New Roman" w:cs="Times New Roman"/>
          <w:sz w:val="28"/>
          <w:szCs w:val="28"/>
        </w:rPr>
        <w:t xml:space="preserve"> </w:t>
      </w:r>
      <w:r>
        <w:rPr>
          <w:rFonts w:ascii="Times New Roman" w:hAnsi="Times New Roman" w:cs="Times New Roman"/>
          <w:sz w:val="28"/>
          <w:szCs w:val="28"/>
        </w:rPr>
        <w:t>мы можем закладывать и покупать фирмы.</w:t>
      </w:r>
    </w:p>
    <w:p w14:paraId="43C383C3"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форме </w:t>
      </w:r>
      <w:proofErr w:type="spellStart"/>
      <w:r>
        <w:rPr>
          <w:rFonts w:ascii="Times New Roman" w:hAnsi="Times New Roman" w:cs="Times New Roman"/>
          <w:sz w:val="28"/>
          <w:szCs w:val="28"/>
          <w:lang w:val="en-US"/>
        </w:rPr>
        <w:t>ffilials</w:t>
      </w:r>
      <w:proofErr w:type="spellEnd"/>
      <w:r w:rsidRPr="006B2EEE">
        <w:rPr>
          <w:rFonts w:ascii="Times New Roman" w:hAnsi="Times New Roman" w:cs="Times New Roman"/>
          <w:sz w:val="28"/>
          <w:szCs w:val="28"/>
        </w:rPr>
        <w:t xml:space="preserve"> </w:t>
      </w:r>
      <w:r>
        <w:rPr>
          <w:rFonts w:ascii="Times New Roman" w:hAnsi="Times New Roman" w:cs="Times New Roman"/>
          <w:sz w:val="28"/>
          <w:szCs w:val="28"/>
        </w:rPr>
        <w:t>мы можем покупать и продавать филиалы.</w:t>
      </w:r>
    </w:p>
    <w:p w14:paraId="3EA2AC9A" w14:textId="77777777"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Последняя игровая форма </w:t>
      </w:r>
      <w:proofErr w:type="spellStart"/>
      <w:r>
        <w:rPr>
          <w:rFonts w:ascii="Times New Roman" w:hAnsi="Times New Roman" w:cs="Times New Roman"/>
          <w:sz w:val="28"/>
          <w:szCs w:val="28"/>
          <w:lang w:val="en-US"/>
        </w:rPr>
        <w:t>fwinneris</w:t>
      </w:r>
      <w:proofErr w:type="spellEnd"/>
      <w:r w:rsidRPr="00DB241E">
        <w:rPr>
          <w:rFonts w:ascii="Times New Roman" w:hAnsi="Times New Roman" w:cs="Times New Roman"/>
          <w:sz w:val="28"/>
          <w:szCs w:val="28"/>
        </w:rPr>
        <w:t xml:space="preserve"> </w:t>
      </w:r>
      <w:r>
        <w:rPr>
          <w:rFonts w:ascii="Times New Roman" w:hAnsi="Times New Roman" w:cs="Times New Roman"/>
          <w:sz w:val="28"/>
          <w:szCs w:val="28"/>
        </w:rPr>
        <w:t>показывает информацию о победителе игры.</w:t>
      </w:r>
    </w:p>
    <w:p w14:paraId="01C464D8" w14:textId="7F539CA1" w:rsidR="00E6658F" w:rsidRPr="0049330A"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Структура переходов между формами приложения представлена на Рисунке </w:t>
      </w:r>
      <w:r w:rsidR="00626E59">
        <w:rPr>
          <w:rFonts w:ascii="Times New Roman" w:hAnsi="Times New Roman" w:cs="Times New Roman"/>
          <w:sz w:val="28"/>
          <w:szCs w:val="28"/>
        </w:rPr>
        <w:t>1</w:t>
      </w:r>
      <w:r>
        <w:rPr>
          <w:rFonts w:ascii="Times New Roman" w:hAnsi="Times New Roman" w:cs="Times New Roman"/>
          <w:sz w:val="28"/>
          <w:szCs w:val="28"/>
        </w:rPr>
        <w:t>.</w:t>
      </w:r>
    </w:p>
    <w:p w14:paraId="665D5E3A" w14:textId="77777777" w:rsidR="00E6658F" w:rsidRPr="00DC0D69" w:rsidRDefault="00E6658F" w:rsidP="00E6658F">
      <w:pPr>
        <w:spacing w:after="0" w:line="360" w:lineRule="auto"/>
        <w:ind w:firstLine="709"/>
        <w:jc w:val="both"/>
        <w:rPr>
          <w:rFonts w:ascii="Times New Roman" w:hAnsi="Times New Roman" w:cs="Times New Roman"/>
          <w:sz w:val="28"/>
          <w:szCs w:val="28"/>
        </w:rPr>
      </w:pPr>
    </w:p>
    <w:p w14:paraId="26F4B3E9" w14:textId="77777777" w:rsidR="00E6658F" w:rsidRDefault="00E6658F" w:rsidP="00E6658F">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B73DEDF" wp14:editId="3739E276">
            <wp:extent cx="4403319" cy="2636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a:extLst>
                        <a:ext uri="{28A0092B-C50C-407E-A947-70E740481C1C}">
                          <a14:useLocalDpi xmlns:a14="http://schemas.microsoft.com/office/drawing/2010/main" val="0"/>
                        </a:ext>
                      </a:extLst>
                    </a:blip>
                    <a:stretch>
                      <a:fillRect/>
                    </a:stretch>
                  </pic:blipFill>
                  <pic:spPr>
                    <a:xfrm>
                      <a:off x="0" y="0"/>
                      <a:ext cx="4423740" cy="2648747"/>
                    </a:xfrm>
                    <a:prstGeom prst="rect">
                      <a:avLst/>
                    </a:prstGeom>
                  </pic:spPr>
                </pic:pic>
              </a:graphicData>
            </a:graphic>
          </wp:inline>
        </w:drawing>
      </w:r>
    </w:p>
    <w:p w14:paraId="14A6BE26" w14:textId="5277738A" w:rsidR="00E6658F" w:rsidRDefault="00E6658F" w:rsidP="00E6658F">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1</w:t>
      </w:r>
      <w:r>
        <w:rPr>
          <w:rFonts w:ascii="Times New Roman" w:hAnsi="Times New Roman" w:cs="Times New Roman"/>
          <w:sz w:val="28"/>
          <w:szCs w:val="28"/>
        </w:rPr>
        <w:t xml:space="preserve"> – Структура переходов между формами</w:t>
      </w:r>
    </w:p>
    <w:p w14:paraId="5BD97CBD" w14:textId="77777777" w:rsidR="00E6658F" w:rsidRDefault="00E6658F" w:rsidP="00E6658F">
      <w:pPr>
        <w:spacing w:after="0" w:line="360" w:lineRule="auto"/>
        <w:ind w:firstLine="709"/>
        <w:jc w:val="center"/>
        <w:rPr>
          <w:rFonts w:ascii="Times New Roman" w:hAnsi="Times New Roman" w:cs="Times New Roman"/>
          <w:sz w:val="28"/>
          <w:szCs w:val="28"/>
        </w:rPr>
      </w:pPr>
    </w:p>
    <w:p w14:paraId="41933CB2" w14:textId="1320FE03" w:rsidR="00E6658F" w:rsidRDefault="00E6658F" w:rsidP="00E665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Схема алгоритма банкротства представлена на Рисунке </w:t>
      </w:r>
      <w:r w:rsidR="00626E59">
        <w:rPr>
          <w:rFonts w:ascii="Times New Roman" w:hAnsi="Times New Roman" w:cs="Times New Roman"/>
          <w:sz w:val="28"/>
          <w:szCs w:val="28"/>
        </w:rPr>
        <w:t>2</w:t>
      </w:r>
      <w:r>
        <w:rPr>
          <w:rFonts w:ascii="Times New Roman" w:hAnsi="Times New Roman" w:cs="Times New Roman"/>
          <w:sz w:val="28"/>
          <w:szCs w:val="28"/>
        </w:rPr>
        <w:t>.</w:t>
      </w:r>
    </w:p>
    <w:p w14:paraId="488C50EE" w14:textId="77777777" w:rsidR="00E6658F" w:rsidRDefault="00E6658F" w:rsidP="00E6658F">
      <w:pPr>
        <w:spacing w:after="0" w:line="360" w:lineRule="auto"/>
        <w:ind w:firstLine="709"/>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2B18D5A" wp14:editId="30889049">
            <wp:extent cx="2019876" cy="4815840"/>
            <wp:effectExtent l="0" t="0" r="0"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3">
                      <a:extLst>
                        <a:ext uri="{28A0092B-C50C-407E-A947-70E740481C1C}">
                          <a14:useLocalDpi xmlns:a14="http://schemas.microsoft.com/office/drawing/2010/main" val="0"/>
                        </a:ext>
                      </a:extLst>
                    </a:blip>
                    <a:stretch>
                      <a:fillRect/>
                    </a:stretch>
                  </pic:blipFill>
                  <pic:spPr>
                    <a:xfrm>
                      <a:off x="0" y="0"/>
                      <a:ext cx="2026666" cy="4832029"/>
                    </a:xfrm>
                    <a:prstGeom prst="rect">
                      <a:avLst/>
                    </a:prstGeom>
                  </pic:spPr>
                </pic:pic>
              </a:graphicData>
            </a:graphic>
          </wp:inline>
        </w:drawing>
      </w:r>
    </w:p>
    <w:p w14:paraId="4A099340" w14:textId="7D5434DD" w:rsidR="00E6658F" w:rsidRPr="008350F4" w:rsidRDefault="00E6658F" w:rsidP="00E6658F">
      <w:pPr>
        <w:spacing w:after="0" w:line="240" w:lineRule="auto"/>
        <w:ind w:left="72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Pr>
          <w:rFonts w:ascii="Times New Roman" w:hAnsi="Times New Roman" w:cs="Times New Roman"/>
          <w:sz w:val="28"/>
          <w:szCs w:val="28"/>
        </w:rPr>
        <w:t>2</w:t>
      </w:r>
      <w:r>
        <w:rPr>
          <w:rFonts w:ascii="Times New Roman" w:hAnsi="Times New Roman" w:cs="Times New Roman"/>
          <w:sz w:val="28"/>
          <w:szCs w:val="28"/>
        </w:rPr>
        <w:t xml:space="preserve"> – Схема алгоритма банкротства</w:t>
      </w:r>
    </w:p>
    <w:p w14:paraId="6C62E174" w14:textId="77777777" w:rsidR="00E6658F" w:rsidRDefault="00E6658F" w:rsidP="00E6658F">
      <w:pPr>
        <w:rPr>
          <w:rFonts w:ascii="Times New Roman" w:hAnsi="Times New Roman" w:cs="Times New Roman"/>
          <w:b/>
          <w:sz w:val="28"/>
          <w:szCs w:val="28"/>
        </w:rPr>
      </w:pPr>
      <w:r>
        <w:rPr>
          <w:rFonts w:ascii="Times New Roman" w:hAnsi="Times New Roman" w:cs="Times New Roman"/>
          <w:b/>
          <w:sz w:val="28"/>
          <w:szCs w:val="28"/>
        </w:rPr>
        <w:br w:type="page"/>
      </w:r>
    </w:p>
    <w:p w14:paraId="28700BDD" w14:textId="32B5E94A" w:rsidR="00E6658F" w:rsidRDefault="00E6658F" w:rsidP="00E6658F">
      <w:pPr>
        <w:spacing w:line="360" w:lineRule="auto"/>
        <w:ind w:firstLine="709"/>
        <w:contextualSpacing/>
        <w:rPr>
          <w:rFonts w:ascii="Times New Roman" w:hAnsi="Times New Roman" w:cs="Times New Roman"/>
          <w:bCs/>
          <w:color w:val="000000"/>
          <w:sz w:val="28"/>
        </w:rPr>
      </w:pPr>
      <w:r>
        <w:rPr>
          <w:rFonts w:ascii="Times New Roman" w:hAnsi="Times New Roman" w:cs="Times New Roman"/>
          <w:bCs/>
          <w:color w:val="000000"/>
          <w:sz w:val="28"/>
        </w:rPr>
        <w:lastRenderedPageBreak/>
        <w:t xml:space="preserve">На Рисунке </w:t>
      </w:r>
      <w:r w:rsidR="00626E59">
        <w:rPr>
          <w:rFonts w:ascii="Times New Roman" w:hAnsi="Times New Roman" w:cs="Times New Roman"/>
          <w:bCs/>
          <w:color w:val="000000"/>
          <w:sz w:val="28"/>
        </w:rPr>
        <w:t>3</w:t>
      </w:r>
      <w:r>
        <w:rPr>
          <w:rFonts w:ascii="Times New Roman" w:hAnsi="Times New Roman" w:cs="Times New Roman"/>
          <w:bCs/>
          <w:color w:val="000000"/>
          <w:sz w:val="28"/>
        </w:rPr>
        <w:t xml:space="preserve">, Рисунке </w:t>
      </w:r>
      <w:r w:rsidR="00626E59">
        <w:rPr>
          <w:rFonts w:ascii="Times New Roman" w:hAnsi="Times New Roman" w:cs="Times New Roman"/>
          <w:bCs/>
          <w:color w:val="000000"/>
          <w:sz w:val="28"/>
        </w:rPr>
        <w:t>4</w:t>
      </w:r>
      <w:r>
        <w:rPr>
          <w:rFonts w:ascii="Times New Roman" w:hAnsi="Times New Roman" w:cs="Times New Roman"/>
          <w:bCs/>
          <w:color w:val="000000"/>
          <w:sz w:val="28"/>
        </w:rPr>
        <w:t xml:space="preserve"> и Рисунке </w:t>
      </w:r>
      <w:r w:rsidR="00626E59">
        <w:rPr>
          <w:rFonts w:ascii="Times New Roman" w:hAnsi="Times New Roman" w:cs="Times New Roman"/>
          <w:bCs/>
          <w:color w:val="000000"/>
          <w:sz w:val="28"/>
        </w:rPr>
        <w:t>5</w:t>
      </w:r>
      <w:r>
        <w:rPr>
          <w:rFonts w:ascii="Times New Roman" w:hAnsi="Times New Roman" w:cs="Times New Roman"/>
          <w:bCs/>
          <w:color w:val="000000"/>
          <w:sz w:val="28"/>
        </w:rPr>
        <w:t xml:space="preserve"> представлены прототипы форм главного меню, настроек и игровой формы соответственно.</w:t>
      </w:r>
    </w:p>
    <w:p w14:paraId="6D83E656" w14:textId="77777777" w:rsidR="00E6658F" w:rsidRDefault="00E6658F" w:rsidP="00E6658F">
      <w:pPr>
        <w:spacing w:line="360" w:lineRule="auto"/>
        <w:ind w:firstLine="709"/>
        <w:contextualSpacing/>
        <w:rPr>
          <w:rFonts w:ascii="Times New Roman" w:hAnsi="Times New Roman" w:cs="Times New Roman"/>
          <w:bCs/>
          <w:color w:val="000000"/>
          <w:sz w:val="28"/>
        </w:rPr>
      </w:pPr>
    </w:p>
    <w:p w14:paraId="78287543" w14:textId="77777777" w:rsidR="00E6658F" w:rsidRDefault="00E6658F" w:rsidP="00E6658F">
      <w:pPr>
        <w:spacing w:line="360" w:lineRule="auto"/>
        <w:ind w:firstLine="709"/>
        <w:contextualSpacing/>
        <w:jc w:val="center"/>
        <w:rPr>
          <w:rFonts w:ascii="Times New Roman" w:hAnsi="Times New Roman" w:cs="Times New Roman"/>
          <w:bCs/>
          <w:color w:val="000000"/>
          <w:sz w:val="28"/>
        </w:rPr>
      </w:pPr>
      <w:r>
        <w:rPr>
          <w:rFonts w:ascii="Times New Roman" w:hAnsi="Times New Roman" w:cs="Times New Roman"/>
          <w:bCs/>
          <w:noProof/>
          <w:color w:val="000000"/>
          <w:sz w:val="28"/>
        </w:rPr>
        <w:drawing>
          <wp:inline distT="0" distB="0" distL="0" distR="0" wp14:anchorId="02140B27" wp14:editId="55FC8759">
            <wp:extent cx="2103120" cy="22021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2202180"/>
                    </a:xfrm>
                    <a:prstGeom prst="rect">
                      <a:avLst/>
                    </a:prstGeom>
                    <a:noFill/>
                    <a:ln>
                      <a:noFill/>
                    </a:ln>
                  </pic:spPr>
                </pic:pic>
              </a:graphicData>
            </a:graphic>
          </wp:inline>
        </w:drawing>
      </w:r>
    </w:p>
    <w:p w14:paraId="43278DA4" w14:textId="310624E2" w:rsidR="00E6658F" w:rsidRDefault="00E6658F" w:rsidP="00E6658F">
      <w:pPr>
        <w:spacing w:line="360" w:lineRule="auto"/>
        <w:ind w:firstLine="709"/>
        <w:contextualSpacing/>
        <w:jc w:val="center"/>
        <w:rPr>
          <w:rFonts w:ascii="Times New Roman" w:hAnsi="Times New Roman" w:cs="Times New Roman"/>
          <w:bCs/>
          <w:color w:val="000000"/>
          <w:sz w:val="28"/>
        </w:rPr>
      </w:pPr>
      <w:r>
        <w:rPr>
          <w:rFonts w:ascii="Times New Roman" w:hAnsi="Times New Roman" w:cs="Times New Roman"/>
          <w:bCs/>
          <w:color w:val="000000"/>
          <w:sz w:val="28"/>
        </w:rPr>
        <w:t xml:space="preserve">Рисунок </w:t>
      </w:r>
      <w:r>
        <w:rPr>
          <w:rFonts w:ascii="Times New Roman" w:hAnsi="Times New Roman" w:cs="Times New Roman"/>
          <w:bCs/>
          <w:color w:val="000000"/>
          <w:sz w:val="28"/>
        </w:rPr>
        <w:t>3</w:t>
      </w:r>
      <w:r>
        <w:rPr>
          <w:rFonts w:ascii="Times New Roman" w:hAnsi="Times New Roman" w:cs="Times New Roman"/>
          <w:bCs/>
          <w:color w:val="000000"/>
          <w:sz w:val="28"/>
        </w:rPr>
        <w:t xml:space="preserve"> – Прототип главного меню</w:t>
      </w:r>
    </w:p>
    <w:p w14:paraId="5F71A19F" w14:textId="77777777" w:rsidR="00E6658F" w:rsidRDefault="00E6658F" w:rsidP="00E6658F">
      <w:pPr>
        <w:spacing w:line="360" w:lineRule="auto"/>
        <w:ind w:firstLine="709"/>
        <w:contextualSpacing/>
        <w:jc w:val="center"/>
        <w:rPr>
          <w:rFonts w:ascii="Times New Roman" w:hAnsi="Times New Roman" w:cs="Times New Roman"/>
          <w:bCs/>
          <w:color w:val="000000"/>
          <w:sz w:val="28"/>
        </w:rPr>
      </w:pPr>
    </w:p>
    <w:p w14:paraId="255230D2" w14:textId="77777777" w:rsidR="00E6658F" w:rsidRDefault="00E6658F" w:rsidP="00E6658F">
      <w:pPr>
        <w:spacing w:line="360" w:lineRule="auto"/>
        <w:ind w:firstLine="709"/>
        <w:contextualSpacing/>
        <w:jc w:val="center"/>
        <w:rPr>
          <w:rFonts w:ascii="Times New Roman" w:hAnsi="Times New Roman" w:cs="Times New Roman"/>
          <w:bCs/>
          <w:color w:val="000000"/>
          <w:sz w:val="28"/>
        </w:rPr>
      </w:pPr>
      <w:r>
        <w:rPr>
          <w:rFonts w:ascii="Times New Roman" w:hAnsi="Times New Roman" w:cs="Times New Roman"/>
          <w:bCs/>
          <w:noProof/>
          <w:color w:val="000000"/>
          <w:sz w:val="28"/>
        </w:rPr>
        <w:drawing>
          <wp:inline distT="0" distB="0" distL="0" distR="0" wp14:anchorId="53E1334E" wp14:editId="017A1D3E">
            <wp:extent cx="2514600" cy="303271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8564" cy="3037499"/>
                    </a:xfrm>
                    <a:prstGeom prst="rect">
                      <a:avLst/>
                    </a:prstGeom>
                    <a:noFill/>
                    <a:ln>
                      <a:noFill/>
                    </a:ln>
                  </pic:spPr>
                </pic:pic>
              </a:graphicData>
            </a:graphic>
          </wp:inline>
        </w:drawing>
      </w:r>
    </w:p>
    <w:p w14:paraId="5D27BCE2" w14:textId="4DA8437D" w:rsidR="00E6658F" w:rsidRDefault="00E6658F" w:rsidP="00E6658F">
      <w:pPr>
        <w:spacing w:line="360" w:lineRule="auto"/>
        <w:ind w:firstLine="709"/>
        <w:contextualSpacing/>
        <w:jc w:val="center"/>
        <w:rPr>
          <w:rFonts w:ascii="Times New Roman" w:hAnsi="Times New Roman" w:cs="Times New Roman"/>
          <w:bCs/>
          <w:color w:val="000000"/>
          <w:sz w:val="28"/>
        </w:rPr>
      </w:pPr>
      <w:r>
        <w:rPr>
          <w:rFonts w:ascii="Times New Roman" w:hAnsi="Times New Roman" w:cs="Times New Roman"/>
          <w:bCs/>
          <w:color w:val="000000"/>
          <w:sz w:val="28"/>
        </w:rPr>
        <w:t xml:space="preserve">Рисунок </w:t>
      </w:r>
      <w:r>
        <w:rPr>
          <w:rFonts w:ascii="Times New Roman" w:hAnsi="Times New Roman" w:cs="Times New Roman"/>
          <w:bCs/>
          <w:color w:val="000000"/>
          <w:sz w:val="28"/>
        </w:rPr>
        <w:t>4</w:t>
      </w:r>
      <w:r>
        <w:rPr>
          <w:rFonts w:ascii="Times New Roman" w:hAnsi="Times New Roman" w:cs="Times New Roman"/>
          <w:bCs/>
          <w:color w:val="000000"/>
          <w:sz w:val="28"/>
        </w:rPr>
        <w:t xml:space="preserve"> – Прототип формы настроек</w:t>
      </w:r>
    </w:p>
    <w:p w14:paraId="588606B6" w14:textId="77777777" w:rsidR="00E6658F" w:rsidRDefault="00E6658F" w:rsidP="00E6658F">
      <w:pPr>
        <w:spacing w:line="360" w:lineRule="auto"/>
        <w:ind w:firstLine="709"/>
        <w:contextualSpacing/>
        <w:jc w:val="center"/>
        <w:rPr>
          <w:rFonts w:ascii="Times New Roman" w:hAnsi="Times New Roman" w:cs="Times New Roman"/>
          <w:bCs/>
          <w:color w:val="000000"/>
          <w:sz w:val="28"/>
        </w:rPr>
      </w:pPr>
    </w:p>
    <w:p w14:paraId="28BC6170" w14:textId="77777777" w:rsidR="00E6658F" w:rsidRDefault="00E6658F" w:rsidP="00E6658F">
      <w:pPr>
        <w:spacing w:line="360" w:lineRule="auto"/>
        <w:ind w:firstLine="709"/>
        <w:contextualSpacing/>
        <w:jc w:val="center"/>
        <w:rPr>
          <w:rFonts w:ascii="Times New Roman" w:hAnsi="Times New Roman" w:cs="Times New Roman"/>
          <w:bCs/>
          <w:color w:val="000000"/>
          <w:sz w:val="28"/>
        </w:rPr>
      </w:pPr>
      <w:r>
        <w:rPr>
          <w:rFonts w:ascii="Times New Roman" w:hAnsi="Times New Roman" w:cs="Times New Roman"/>
          <w:bCs/>
          <w:noProof/>
          <w:color w:val="000000"/>
          <w:sz w:val="28"/>
        </w:rPr>
        <w:lastRenderedPageBreak/>
        <w:drawing>
          <wp:inline distT="0" distB="0" distL="0" distR="0" wp14:anchorId="44C08833" wp14:editId="2935DA9B">
            <wp:extent cx="4543396" cy="303276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9612" cy="3036909"/>
                    </a:xfrm>
                    <a:prstGeom prst="rect">
                      <a:avLst/>
                    </a:prstGeom>
                    <a:noFill/>
                    <a:ln>
                      <a:noFill/>
                    </a:ln>
                  </pic:spPr>
                </pic:pic>
              </a:graphicData>
            </a:graphic>
          </wp:inline>
        </w:drawing>
      </w:r>
    </w:p>
    <w:p w14:paraId="5DF2E00D" w14:textId="55AB8023" w:rsidR="00E6658F" w:rsidRDefault="00E6658F" w:rsidP="00E6658F">
      <w:pPr>
        <w:spacing w:line="360" w:lineRule="auto"/>
        <w:ind w:firstLine="709"/>
        <w:contextualSpacing/>
        <w:jc w:val="center"/>
        <w:rPr>
          <w:rFonts w:ascii="Times New Roman" w:hAnsi="Times New Roman" w:cs="Times New Roman"/>
          <w:bCs/>
          <w:color w:val="000000"/>
          <w:sz w:val="28"/>
        </w:rPr>
      </w:pPr>
      <w:r>
        <w:rPr>
          <w:rFonts w:ascii="Times New Roman" w:hAnsi="Times New Roman" w:cs="Times New Roman"/>
          <w:bCs/>
          <w:color w:val="000000"/>
          <w:sz w:val="28"/>
        </w:rPr>
        <w:t xml:space="preserve">Рисунок </w:t>
      </w:r>
      <w:r>
        <w:rPr>
          <w:rFonts w:ascii="Times New Roman" w:hAnsi="Times New Roman" w:cs="Times New Roman"/>
          <w:bCs/>
          <w:color w:val="000000"/>
          <w:sz w:val="28"/>
        </w:rPr>
        <w:t>5</w:t>
      </w:r>
      <w:r>
        <w:rPr>
          <w:rFonts w:ascii="Times New Roman" w:hAnsi="Times New Roman" w:cs="Times New Roman"/>
          <w:bCs/>
          <w:color w:val="000000"/>
          <w:sz w:val="28"/>
        </w:rPr>
        <w:t xml:space="preserve"> – Прототип игровой формы</w:t>
      </w:r>
    </w:p>
    <w:p w14:paraId="498A2ECF" w14:textId="77777777" w:rsidR="00E6658F" w:rsidRDefault="00E6658F" w:rsidP="00E6658F">
      <w:pPr>
        <w:spacing w:line="360" w:lineRule="auto"/>
        <w:ind w:firstLine="709"/>
        <w:contextualSpacing/>
        <w:rPr>
          <w:rFonts w:ascii="Times New Roman" w:hAnsi="Times New Roman" w:cs="Times New Roman"/>
          <w:bCs/>
          <w:color w:val="000000"/>
          <w:sz w:val="28"/>
        </w:rPr>
      </w:pPr>
    </w:p>
    <w:p w14:paraId="55329E1B" w14:textId="77777777" w:rsidR="00E6658F" w:rsidRPr="008350F4" w:rsidRDefault="00E6658F" w:rsidP="00E6658F">
      <w:pPr>
        <w:spacing w:line="360" w:lineRule="auto"/>
        <w:ind w:firstLine="709"/>
        <w:contextualSpacing/>
        <w:rPr>
          <w:rFonts w:ascii="Times New Roman" w:hAnsi="Times New Roman" w:cs="Times New Roman"/>
          <w:bCs/>
          <w:color w:val="000000"/>
          <w:sz w:val="28"/>
        </w:rPr>
      </w:pPr>
      <w:r w:rsidRPr="008350F4">
        <w:rPr>
          <w:rFonts w:ascii="Times New Roman" w:hAnsi="Times New Roman" w:cs="Times New Roman"/>
          <w:bCs/>
          <w:color w:val="000000"/>
          <w:sz w:val="28"/>
        </w:rPr>
        <w:t>На главной игровой форме программы представлены 42 «клетки» - при попадании на каждую из них происходит то или иной действие, основанные и на выборе пользователя.</w:t>
      </w:r>
    </w:p>
    <w:p w14:paraId="11E842A9" w14:textId="77777777" w:rsidR="00E6658F" w:rsidRPr="008350F4" w:rsidRDefault="00E6658F" w:rsidP="00E6658F">
      <w:pPr>
        <w:spacing w:line="360" w:lineRule="auto"/>
        <w:ind w:firstLine="709"/>
        <w:contextualSpacing/>
        <w:rPr>
          <w:rFonts w:ascii="Times New Roman" w:hAnsi="Times New Roman" w:cs="Times New Roman"/>
          <w:bCs/>
          <w:color w:val="000000"/>
          <w:sz w:val="28"/>
        </w:rPr>
      </w:pPr>
      <w:r w:rsidRPr="008350F4">
        <w:rPr>
          <w:rFonts w:ascii="Times New Roman" w:hAnsi="Times New Roman" w:cs="Times New Roman"/>
          <w:bCs/>
          <w:color w:val="000000"/>
          <w:sz w:val="28"/>
        </w:rPr>
        <w:t xml:space="preserve">Для хранения информации о каждой такой клетке был создан тип записи </w:t>
      </w:r>
      <w:r w:rsidRPr="008350F4">
        <w:rPr>
          <w:rFonts w:ascii="Times New Roman" w:hAnsi="Times New Roman" w:cs="Times New Roman"/>
          <w:bCs/>
          <w:color w:val="000000"/>
          <w:sz w:val="28"/>
          <w:lang w:val="en-US"/>
        </w:rPr>
        <w:t>record</w:t>
      </w:r>
      <w:r w:rsidRPr="008350F4">
        <w:rPr>
          <w:rFonts w:ascii="Times New Roman" w:hAnsi="Times New Roman" w:cs="Times New Roman"/>
          <w:bCs/>
          <w:color w:val="000000"/>
          <w:sz w:val="28"/>
        </w:rPr>
        <w:t xml:space="preserve"> под именем </w:t>
      </w:r>
      <w:proofErr w:type="spellStart"/>
      <w:r w:rsidRPr="008350F4">
        <w:rPr>
          <w:rFonts w:ascii="Times New Roman" w:hAnsi="Times New Roman" w:cs="Times New Roman"/>
          <w:bCs/>
          <w:color w:val="000000"/>
          <w:sz w:val="28"/>
          <w:lang w:val="en-US"/>
        </w:rPr>
        <w:t>TPolya</w:t>
      </w:r>
      <w:proofErr w:type="spellEnd"/>
      <w:r w:rsidRPr="008350F4">
        <w:rPr>
          <w:rFonts w:ascii="Times New Roman" w:hAnsi="Times New Roman" w:cs="Times New Roman"/>
          <w:bCs/>
          <w:color w:val="000000"/>
          <w:sz w:val="28"/>
        </w:rPr>
        <w:t>. Благодаря этому, каждая запись хранит информацию об имени поля, его описании, цене покупки самой фирмы и его филиалов, арендной плате и другой информации о клетке.</w:t>
      </w:r>
    </w:p>
    <w:p w14:paraId="16520080" w14:textId="71B82C54" w:rsidR="00E6658F" w:rsidRPr="008350F4" w:rsidRDefault="00E6658F" w:rsidP="00E6658F">
      <w:pPr>
        <w:spacing w:line="360" w:lineRule="auto"/>
        <w:ind w:firstLine="709"/>
        <w:contextualSpacing/>
        <w:rPr>
          <w:rFonts w:ascii="Times New Roman" w:hAnsi="Times New Roman" w:cs="Times New Roman"/>
          <w:bCs/>
          <w:color w:val="000000"/>
          <w:sz w:val="28"/>
        </w:rPr>
      </w:pPr>
      <w:r w:rsidRPr="008350F4">
        <w:rPr>
          <w:rFonts w:ascii="Times New Roman" w:hAnsi="Times New Roman" w:cs="Times New Roman"/>
          <w:bCs/>
          <w:color w:val="000000"/>
          <w:sz w:val="28"/>
        </w:rPr>
        <w:t xml:space="preserve">Описанный тип </w:t>
      </w:r>
      <w:proofErr w:type="spellStart"/>
      <w:r w:rsidRPr="008350F4">
        <w:rPr>
          <w:rFonts w:ascii="Times New Roman" w:hAnsi="Times New Roman" w:cs="Times New Roman"/>
          <w:bCs/>
          <w:color w:val="000000"/>
          <w:sz w:val="28"/>
          <w:lang w:val="en-US"/>
        </w:rPr>
        <w:t>TPolya</w:t>
      </w:r>
      <w:proofErr w:type="spellEnd"/>
      <w:r w:rsidRPr="008350F4">
        <w:rPr>
          <w:rFonts w:ascii="Times New Roman" w:hAnsi="Times New Roman" w:cs="Times New Roman"/>
          <w:bCs/>
          <w:color w:val="000000"/>
          <w:sz w:val="28"/>
        </w:rPr>
        <w:t xml:space="preserve"> представлен на Рисунке</w:t>
      </w:r>
      <w:r w:rsidR="00626E59">
        <w:rPr>
          <w:rFonts w:ascii="Times New Roman" w:hAnsi="Times New Roman" w:cs="Times New Roman"/>
          <w:bCs/>
          <w:color w:val="000000"/>
          <w:sz w:val="28"/>
        </w:rPr>
        <w:t xml:space="preserve"> 6</w:t>
      </w:r>
      <w:r w:rsidRPr="008350F4">
        <w:rPr>
          <w:rFonts w:ascii="Times New Roman" w:hAnsi="Times New Roman" w:cs="Times New Roman"/>
          <w:bCs/>
          <w:color w:val="000000"/>
          <w:sz w:val="28"/>
        </w:rPr>
        <w:t>.</w:t>
      </w:r>
    </w:p>
    <w:p w14:paraId="62E9DD54" w14:textId="77777777" w:rsidR="00E6658F" w:rsidRPr="008350F4" w:rsidRDefault="00E6658F" w:rsidP="00E6658F">
      <w:pPr>
        <w:spacing w:line="360" w:lineRule="auto"/>
        <w:ind w:firstLine="709"/>
        <w:contextualSpacing/>
        <w:rPr>
          <w:rFonts w:ascii="Times New Roman" w:hAnsi="Times New Roman" w:cs="Times New Roman"/>
          <w:bCs/>
          <w:color w:val="000000"/>
          <w:sz w:val="28"/>
        </w:rPr>
      </w:pPr>
    </w:p>
    <w:p w14:paraId="40DCCD83" w14:textId="77777777" w:rsidR="00E6658F" w:rsidRPr="008350F4" w:rsidRDefault="00E6658F" w:rsidP="00E6658F">
      <w:pPr>
        <w:spacing w:line="360" w:lineRule="auto"/>
        <w:ind w:firstLine="709"/>
        <w:contextualSpacing/>
        <w:jc w:val="center"/>
        <w:rPr>
          <w:rFonts w:ascii="Times New Roman" w:hAnsi="Times New Roman" w:cs="Times New Roman"/>
          <w:bCs/>
          <w:color w:val="000000"/>
          <w:sz w:val="28"/>
        </w:rPr>
      </w:pPr>
      <w:r w:rsidRPr="008350F4">
        <w:rPr>
          <w:rFonts w:ascii="Times New Roman" w:hAnsi="Times New Roman" w:cs="Times New Roman"/>
          <w:noProof/>
        </w:rPr>
        <w:drawing>
          <wp:inline distT="0" distB="0" distL="0" distR="0" wp14:anchorId="12103597" wp14:editId="7510368C">
            <wp:extent cx="4992370" cy="2400056"/>
            <wp:effectExtent l="0" t="0" r="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1643" cy="2409322"/>
                    </a:xfrm>
                    <a:prstGeom prst="rect">
                      <a:avLst/>
                    </a:prstGeom>
                  </pic:spPr>
                </pic:pic>
              </a:graphicData>
            </a:graphic>
          </wp:inline>
        </w:drawing>
      </w:r>
    </w:p>
    <w:p w14:paraId="29DC88EA" w14:textId="67FB06F3" w:rsidR="00E6658F" w:rsidRPr="008350F4" w:rsidRDefault="00E6658F" w:rsidP="00626E59">
      <w:pPr>
        <w:spacing w:line="360" w:lineRule="auto"/>
        <w:ind w:firstLine="709"/>
        <w:contextualSpacing/>
        <w:jc w:val="center"/>
        <w:rPr>
          <w:rFonts w:ascii="Times New Roman" w:hAnsi="Times New Roman" w:cs="Times New Roman"/>
          <w:bCs/>
          <w:color w:val="000000"/>
          <w:sz w:val="28"/>
        </w:rPr>
      </w:pPr>
      <w:r w:rsidRPr="008350F4">
        <w:rPr>
          <w:rFonts w:ascii="Times New Roman" w:hAnsi="Times New Roman" w:cs="Times New Roman"/>
          <w:bCs/>
          <w:color w:val="000000"/>
          <w:sz w:val="28"/>
        </w:rPr>
        <w:t xml:space="preserve">Рисунок </w:t>
      </w:r>
      <w:r w:rsidR="00626E59">
        <w:rPr>
          <w:rFonts w:ascii="Times New Roman" w:hAnsi="Times New Roman" w:cs="Times New Roman"/>
          <w:bCs/>
          <w:color w:val="000000"/>
          <w:sz w:val="28"/>
        </w:rPr>
        <w:t>6</w:t>
      </w:r>
      <w:r>
        <w:rPr>
          <w:rFonts w:ascii="Times New Roman" w:hAnsi="Times New Roman" w:cs="Times New Roman"/>
          <w:bCs/>
          <w:color w:val="000000"/>
          <w:sz w:val="28"/>
        </w:rPr>
        <w:t xml:space="preserve"> </w:t>
      </w:r>
      <w:r w:rsidRPr="008350F4">
        <w:rPr>
          <w:rFonts w:ascii="Times New Roman" w:hAnsi="Times New Roman" w:cs="Times New Roman"/>
          <w:bCs/>
          <w:color w:val="000000"/>
          <w:sz w:val="28"/>
        </w:rPr>
        <w:t xml:space="preserve">– Описание типа </w:t>
      </w:r>
      <w:proofErr w:type="spellStart"/>
      <w:r w:rsidRPr="008350F4">
        <w:rPr>
          <w:rFonts w:ascii="Times New Roman" w:hAnsi="Times New Roman" w:cs="Times New Roman"/>
          <w:bCs/>
          <w:color w:val="000000"/>
          <w:sz w:val="28"/>
          <w:lang w:val="en-US"/>
        </w:rPr>
        <w:t>TPolya</w:t>
      </w:r>
      <w:proofErr w:type="spellEnd"/>
    </w:p>
    <w:p w14:paraId="0C7D3913" w14:textId="77777777" w:rsidR="00E6658F" w:rsidRPr="008350F4" w:rsidRDefault="00E6658F" w:rsidP="00E6658F">
      <w:pPr>
        <w:spacing w:line="360" w:lineRule="auto"/>
        <w:ind w:firstLine="709"/>
        <w:contextualSpacing/>
        <w:rPr>
          <w:rFonts w:ascii="Times New Roman" w:hAnsi="Times New Roman" w:cs="Times New Roman"/>
          <w:bCs/>
          <w:color w:val="000000"/>
          <w:sz w:val="28"/>
        </w:rPr>
      </w:pPr>
      <w:r w:rsidRPr="008350F4">
        <w:rPr>
          <w:rFonts w:ascii="Times New Roman" w:hAnsi="Times New Roman" w:cs="Times New Roman"/>
          <w:bCs/>
          <w:color w:val="000000"/>
          <w:sz w:val="28"/>
        </w:rPr>
        <w:lastRenderedPageBreak/>
        <w:t xml:space="preserve">В ходе программы также необходимо было хранить информацию об игроках. С этой целью был создан тип </w:t>
      </w:r>
      <w:r w:rsidRPr="008350F4">
        <w:rPr>
          <w:rFonts w:ascii="Times New Roman" w:hAnsi="Times New Roman" w:cs="Times New Roman"/>
          <w:bCs/>
          <w:color w:val="000000"/>
          <w:sz w:val="28"/>
          <w:lang w:val="en-US"/>
        </w:rPr>
        <w:t>record</w:t>
      </w:r>
      <w:r w:rsidRPr="008350F4">
        <w:rPr>
          <w:rFonts w:ascii="Times New Roman" w:hAnsi="Times New Roman" w:cs="Times New Roman"/>
          <w:bCs/>
          <w:color w:val="000000"/>
          <w:sz w:val="28"/>
        </w:rPr>
        <w:t xml:space="preserve"> с именем </w:t>
      </w:r>
      <w:proofErr w:type="spellStart"/>
      <w:r w:rsidRPr="008350F4">
        <w:rPr>
          <w:rFonts w:ascii="Times New Roman" w:hAnsi="Times New Roman" w:cs="Times New Roman"/>
          <w:bCs/>
          <w:color w:val="000000"/>
          <w:sz w:val="28"/>
          <w:lang w:val="en-US"/>
        </w:rPr>
        <w:t>TPlayer</w:t>
      </w:r>
      <w:proofErr w:type="spellEnd"/>
      <w:r w:rsidRPr="008350F4">
        <w:rPr>
          <w:rFonts w:ascii="Times New Roman" w:hAnsi="Times New Roman" w:cs="Times New Roman"/>
          <w:bCs/>
          <w:color w:val="000000"/>
          <w:sz w:val="28"/>
        </w:rPr>
        <w:t>, каждая запись которого хранит информацию об одном игроке: имя, цвет фишки, количество денег, капитал, номера текущей и предыдущей клеток и прочее.</w:t>
      </w:r>
    </w:p>
    <w:p w14:paraId="3B034CFE" w14:textId="7EA0328D" w:rsidR="00E6658F" w:rsidRDefault="00E6658F" w:rsidP="00E6658F">
      <w:pPr>
        <w:spacing w:line="360" w:lineRule="auto"/>
        <w:ind w:firstLine="709"/>
        <w:contextualSpacing/>
        <w:rPr>
          <w:rFonts w:ascii="Times New Roman" w:hAnsi="Times New Roman" w:cs="Times New Roman"/>
          <w:bCs/>
          <w:color w:val="000000"/>
          <w:sz w:val="28"/>
        </w:rPr>
      </w:pPr>
      <w:r w:rsidRPr="008350F4">
        <w:rPr>
          <w:rFonts w:ascii="Times New Roman" w:hAnsi="Times New Roman" w:cs="Times New Roman"/>
          <w:bCs/>
          <w:color w:val="000000"/>
          <w:sz w:val="28"/>
        </w:rPr>
        <w:t xml:space="preserve">Описанный тип </w:t>
      </w:r>
      <w:proofErr w:type="spellStart"/>
      <w:r w:rsidRPr="008350F4">
        <w:rPr>
          <w:rFonts w:ascii="Times New Roman" w:hAnsi="Times New Roman" w:cs="Times New Roman"/>
          <w:bCs/>
          <w:color w:val="000000"/>
          <w:sz w:val="28"/>
          <w:lang w:val="en-US"/>
        </w:rPr>
        <w:t>TPlayers</w:t>
      </w:r>
      <w:proofErr w:type="spellEnd"/>
      <w:r w:rsidRPr="008350F4">
        <w:rPr>
          <w:rFonts w:ascii="Times New Roman" w:hAnsi="Times New Roman" w:cs="Times New Roman"/>
          <w:bCs/>
          <w:color w:val="000000"/>
          <w:sz w:val="28"/>
        </w:rPr>
        <w:t xml:space="preserve"> представлен на Рисунке</w:t>
      </w:r>
      <w:r w:rsidR="00626E59">
        <w:rPr>
          <w:rFonts w:ascii="Times New Roman" w:hAnsi="Times New Roman" w:cs="Times New Roman"/>
          <w:bCs/>
          <w:color w:val="000000"/>
          <w:sz w:val="28"/>
        </w:rPr>
        <w:t xml:space="preserve"> 7</w:t>
      </w:r>
      <w:r w:rsidRPr="008350F4">
        <w:rPr>
          <w:rFonts w:ascii="Times New Roman" w:hAnsi="Times New Roman" w:cs="Times New Roman"/>
          <w:bCs/>
          <w:color w:val="000000"/>
          <w:sz w:val="28"/>
        </w:rPr>
        <w:t>.</w:t>
      </w:r>
    </w:p>
    <w:p w14:paraId="08AD83DE" w14:textId="77777777" w:rsidR="00E6658F" w:rsidRPr="00691985" w:rsidRDefault="00E6658F" w:rsidP="00E6658F">
      <w:pPr>
        <w:spacing w:line="360" w:lineRule="auto"/>
        <w:ind w:firstLine="709"/>
        <w:contextualSpacing/>
        <w:jc w:val="center"/>
        <w:rPr>
          <w:rFonts w:ascii="Times New Roman" w:hAnsi="Times New Roman" w:cs="Times New Roman"/>
          <w:bCs/>
          <w:color w:val="000000"/>
          <w:sz w:val="28"/>
        </w:rPr>
      </w:pPr>
      <w:r w:rsidRPr="00691985">
        <w:rPr>
          <w:rFonts w:ascii="Times New Roman" w:hAnsi="Times New Roman" w:cs="Times New Roman"/>
          <w:noProof/>
        </w:rPr>
        <w:drawing>
          <wp:inline distT="0" distB="0" distL="0" distR="0" wp14:anchorId="69F644DF" wp14:editId="27BD0D88">
            <wp:extent cx="5313044" cy="24323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5752" cy="2438208"/>
                    </a:xfrm>
                    <a:prstGeom prst="rect">
                      <a:avLst/>
                    </a:prstGeom>
                  </pic:spPr>
                </pic:pic>
              </a:graphicData>
            </a:graphic>
          </wp:inline>
        </w:drawing>
      </w:r>
    </w:p>
    <w:p w14:paraId="03A89C17" w14:textId="6FBB8D64" w:rsidR="00E6658F" w:rsidRPr="00691985" w:rsidRDefault="00E6658F" w:rsidP="00E6658F">
      <w:pPr>
        <w:spacing w:line="360" w:lineRule="auto"/>
        <w:ind w:firstLine="709"/>
        <w:contextualSpacing/>
        <w:jc w:val="center"/>
        <w:rPr>
          <w:rFonts w:ascii="Times New Roman" w:hAnsi="Times New Roman" w:cs="Times New Roman"/>
          <w:bCs/>
          <w:color w:val="000000"/>
          <w:sz w:val="28"/>
        </w:rPr>
      </w:pPr>
      <w:r w:rsidRPr="00691985">
        <w:rPr>
          <w:rFonts w:ascii="Times New Roman" w:hAnsi="Times New Roman" w:cs="Times New Roman"/>
          <w:bCs/>
          <w:color w:val="000000"/>
          <w:sz w:val="28"/>
        </w:rPr>
        <w:t xml:space="preserve">Рисунок </w:t>
      </w:r>
      <w:r w:rsidR="00626E59">
        <w:rPr>
          <w:rFonts w:ascii="Times New Roman" w:hAnsi="Times New Roman" w:cs="Times New Roman"/>
          <w:bCs/>
          <w:color w:val="000000"/>
          <w:sz w:val="28"/>
        </w:rPr>
        <w:t>7</w:t>
      </w:r>
      <w:r w:rsidRPr="00691985">
        <w:rPr>
          <w:rFonts w:ascii="Times New Roman" w:hAnsi="Times New Roman" w:cs="Times New Roman"/>
          <w:bCs/>
          <w:color w:val="000000"/>
          <w:sz w:val="28"/>
        </w:rPr>
        <w:t xml:space="preserve"> – Описание типа </w:t>
      </w:r>
      <w:proofErr w:type="spellStart"/>
      <w:r w:rsidRPr="00691985">
        <w:rPr>
          <w:rFonts w:ascii="Times New Roman" w:hAnsi="Times New Roman" w:cs="Times New Roman"/>
          <w:bCs/>
          <w:color w:val="000000"/>
          <w:sz w:val="28"/>
          <w:lang w:val="en-US"/>
        </w:rPr>
        <w:t>TPlayer</w:t>
      </w:r>
      <w:proofErr w:type="spellEnd"/>
    </w:p>
    <w:p w14:paraId="7678D9EC"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p>
    <w:p w14:paraId="154D1C16"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t xml:space="preserve">В основном модуле </w:t>
      </w:r>
      <w:r w:rsidRPr="00691985">
        <w:rPr>
          <w:rFonts w:ascii="Times New Roman" w:hAnsi="Times New Roman" w:cs="Times New Roman"/>
          <w:bCs/>
          <w:color w:val="000000"/>
          <w:sz w:val="28"/>
          <w:lang w:val="en-US"/>
        </w:rPr>
        <w:t>Play</w:t>
      </w:r>
      <w:r w:rsidRPr="00691985">
        <w:rPr>
          <w:rFonts w:ascii="Times New Roman" w:hAnsi="Times New Roman" w:cs="Times New Roman"/>
          <w:bCs/>
          <w:color w:val="000000"/>
          <w:sz w:val="28"/>
        </w:rPr>
        <w:t xml:space="preserve"> были созданы пять основных функций (процедур), облегчающих написание логики игры за счет сокращения кода в разы из-за регулярного обращения к некоторым функциям.</w:t>
      </w:r>
    </w:p>
    <w:p w14:paraId="4A3B3A74"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t xml:space="preserve">Первая функция имеет название </w:t>
      </w:r>
      <w:proofErr w:type="spellStart"/>
      <w:r w:rsidRPr="00691985">
        <w:rPr>
          <w:rFonts w:ascii="Times New Roman" w:hAnsi="Times New Roman" w:cs="Times New Roman"/>
          <w:bCs/>
          <w:color w:val="000000"/>
          <w:sz w:val="28"/>
          <w:lang w:val="en-US"/>
        </w:rPr>
        <w:t>MoveIt</w:t>
      </w:r>
      <w:proofErr w:type="spellEnd"/>
      <w:r w:rsidRPr="00691985">
        <w:rPr>
          <w:rFonts w:ascii="Times New Roman" w:hAnsi="Times New Roman" w:cs="Times New Roman"/>
          <w:bCs/>
          <w:color w:val="000000"/>
          <w:sz w:val="28"/>
        </w:rPr>
        <w:t xml:space="preserve"> и предназначена для изменения координат фишек.</w:t>
      </w:r>
    </w:p>
    <w:p w14:paraId="5D3E5266"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t xml:space="preserve">Вторая функция, под названием </w:t>
      </w:r>
      <w:proofErr w:type="spellStart"/>
      <w:r w:rsidRPr="00691985">
        <w:rPr>
          <w:rFonts w:ascii="Times New Roman" w:hAnsi="Times New Roman" w:cs="Times New Roman"/>
          <w:bCs/>
          <w:color w:val="000000"/>
          <w:sz w:val="28"/>
          <w:lang w:val="en-US"/>
        </w:rPr>
        <w:t>ChangeIt</w:t>
      </w:r>
      <w:proofErr w:type="spellEnd"/>
      <w:r w:rsidRPr="00691985">
        <w:rPr>
          <w:rFonts w:ascii="Times New Roman" w:hAnsi="Times New Roman" w:cs="Times New Roman"/>
          <w:bCs/>
          <w:color w:val="000000"/>
          <w:sz w:val="28"/>
        </w:rPr>
        <w:t>, предназначена для изменения надписей, в которых хранится информация о количестве денег и капитала каждого игрока.</w:t>
      </w:r>
    </w:p>
    <w:p w14:paraId="3AEC003A"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t xml:space="preserve">Третья функция </w:t>
      </w:r>
      <w:proofErr w:type="spellStart"/>
      <w:r w:rsidRPr="00691985">
        <w:rPr>
          <w:rFonts w:ascii="Times New Roman" w:hAnsi="Times New Roman" w:cs="Times New Roman"/>
          <w:bCs/>
          <w:color w:val="000000"/>
          <w:sz w:val="28"/>
          <w:lang w:val="en-US"/>
        </w:rPr>
        <w:t>ButtonChange</w:t>
      </w:r>
      <w:proofErr w:type="spellEnd"/>
      <w:r w:rsidRPr="00691985">
        <w:rPr>
          <w:rFonts w:ascii="Times New Roman" w:hAnsi="Times New Roman" w:cs="Times New Roman"/>
          <w:bCs/>
          <w:color w:val="000000"/>
          <w:sz w:val="28"/>
        </w:rPr>
        <w:t xml:space="preserve"> предназначена для перехода хода следующему игроку и определения того, какие кнопки будут доступны, а какие нет (например, кнопка строить).</w:t>
      </w:r>
    </w:p>
    <w:p w14:paraId="0AD17D80"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t xml:space="preserve">Следующая, четвертая, функция </w:t>
      </w:r>
      <w:proofErr w:type="spellStart"/>
      <w:r w:rsidRPr="00691985">
        <w:rPr>
          <w:rFonts w:ascii="Times New Roman" w:hAnsi="Times New Roman" w:cs="Times New Roman"/>
          <w:bCs/>
          <w:color w:val="000000"/>
          <w:sz w:val="28"/>
          <w:lang w:val="en-US"/>
        </w:rPr>
        <w:t>CheckIt</w:t>
      </w:r>
      <w:proofErr w:type="spellEnd"/>
      <w:r w:rsidRPr="00691985">
        <w:rPr>
          <w:rFonts w:ascii="Times New Roman" w:hAnsi="Times New Roman" w:cs="Times New Roman"/>
          <w:bCs/>
          <w:color w:val="000000"/>
          <w:sz w:val="28"/>
        </w:rPr>
        <w:t xml:space="preserve"> нужна для проверки наличия у игроков монополии при каждом ходе.</w:t>
      </w:r>
    </w:p>
    <w:p w14:paraId="21C85578"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lastRenderedPageBreak/>
        <w:t xml:space="preserve">Последняя функция </w:t>
      </w:r>
      <w:proofErr w:type="spellStart"/>
      <w:r w:rsidRPr="00691985">
        <w:rPr>
          <w:rFonts w:ascii="Times New Roman" w:hAnsi="Times New Roman" w:cs="Times New Roman"/>
          <w:bCs/>
          <w:color w:val="000000"/>
          <w:sz w:val="28"/>
          <w:lang w:val="en-US"/>
        </w:rPr>
        <w:t>Bunkrupt</w:t>
      </w:r>
      <w:proofErr w:type="spellEnd"/>
      <w:r w:rsidRPr="00691985">
        <w:rPr>
          <w:rFonts w:ascii="Times New Roman" w:hAnsi="Times New Roman" w:cs="Times New Roman"/>
          <w:bCs/>
          <w:color w:val="000000"/>
          <w:sz w:val="28"/>
        </w:rPr>
        <w:t xml:space="preserve"> необходима для объявления игрока банкротом. То есть, удаление игрока из списка, погашение долгов перед арендодателем (если они есть), а также визуальное отображение банкротства.</w:t>
      </w:r>
    </w:p>
    <w:p w14:paraId="1D839864" w14:textId="77777777" w:rsidR="00E6658F" w:rsidRPr="00691985" w:rsidRDefault="00E6658F" w:rsidP="00E6658F">
      <w:pPr>
        <w:spacing w:line="360" w:lineRule="auto"/>
        <w:ind w:firstLine="709"/>
        <w:contextualSpacing/>
        <w:rPr>
          <w:rFonts w:ascii="Times New Roman" w:hAnsi="Times New Roman" w:cs="Times New Roman"/>
          <w:bCs/>
          <w:color w:val="000000"/>
          <w:sz w:val="28"/>
        </w:rPr>
      </w:pPr>
      <w:r w:rsidRPr="00691985">
        <w:rPr>
          <w:rFonts w:ascii="Times New Roman" w:hAnsi="Times New Roman" w:cs="Times New Roman"/>
          <w:bCs/>
          <w:color w:val="000000"/>
          <w:sz w:val="28"/>
        </w:rPr>
        <w:t>Бросок кубика сделан следующим образом: мы вызываем функцию случайных чисел и выбираем несколько раз два числа. Каждый раз эти числа отображаются на «кубиках» на игровой форме. Если игрок выбросил «дубль», то есть одинаковые значения кубиков, то он ходит еще раз. Три дубля подряд приведут к тому, что игрок попадет на игровую клетку «Тюрьма».</w:t>
      </w:r>
    </w:p>
    <w:p w14:paraId="122E0875" w14:textId="5C79E5DB" w:rsidR="00E6658F" w:rsidRPr="00C32CEC" w:rsidRDefault="00E6658F" w:rsidP="00E6658F">
      <w:pPr>
        <w:spacing w:line="360" w:lineRule="auto"/>
        <w:jc w:val="both"/>
        <w:rPr>
          <w:rFonts w:ascii="Times New Roman" w:hAnsi="Times New Roman" w:cs="Times New Roman"/>
          <w:sz w:val="28"/>
          <w:szCs w:val="28"/>
        </w:rPr>
      </w:pPr>
      <w:r w:rsidRPr="00691985">
        <w:rPr>
          <w:rFonts w:ascii="Times New Roman" w:hAnsi="Times New Roman" w:cs="Times New Roman"/>
          <w:bCs/>
          <w:color w:val="000000"/>
          <w:sz w:val="28"/>
        </w:rPr>
        <w:t>При попадании в Тюрьму игрок не может передвигаться дальше по игровому полю до тех пор, пока не выплатит денежную сумму, либо пока ему не выпадет дубль. Всего каждый раз по три попытки выбросить дубль. Если это не удается, игрок обязан на следующем своем ходе заплатить выкуп</w:t>
      </w:r>
    </w:p>
    <w:sectPr w:rsidR="00E6658F" w:rsidRPr="00C32CE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Дима Максимов" w:date="2022-11-23T16:55:00Z" w:initials="ДМ">
    <w:p w14:paraId="1714DADC" w14:textId="441F395B" w:rsidR="0072424C" w:rsidRDefault="0072424C">
      <w:pPr>
        <w:pStyle w:val="ad"/>
      </w:pPr>
      <w:r>
        <w:rPr>
          <w:rStyle w:val="ac"/>
        </w:rPr>
        <w:annotationRef/>
      </w:r>
      <w:r w:rsidR="00940644">
        <w:t>Вставить из отчета УП пункт 3 – проектирование структуры</w:t>
      </w:r>
      <w:r w:rsidR="002E5BD6">
        <w:t>. Изменить Рисунок 5 в УП</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14DAD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8CEF9" w16cex:dateUtc="2022-11-23T1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14DADC" w16cid:durableId="2728CE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EA2C6" w14:textId="77777777" w:rsidR="001B7377" w:rsidRDefault="001B7377" w:rsidP="00AE20EE">
      <w:pPr>
        <w:spacing w:after="0" w:line="240" w:lineRule="auto"/>
      </w:pPr>
      <w:r>
        <w:separator/>
      </w:r>
    </w:p>
  </w:endnote>
  <w:endnote w:type="continuationSeparator" w:id="0">
    <w:p w14:paraId="40EDECCE" w14:textId="77777777" w:rsidR="001B7377" w:rsidRDefault="001B7377" w:rsidP="00AE2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AD408" w14:textId="77777777" w:rsidR="001B7377" w:rsidRDefault="001B7377" w:rsidP="00AE20EE">
      <w:pPr>
        <w:spacing w:after="0" w:line="240" w:lineRule="auto"/>
      </w:pPr>
      <w:r>
        <w:separator/>
      </w:r>
    </w:p>
  </w:footnote>
  <w:footnote w:type="continuationSeparator" w:id="0">
    <w:p w14:paraId="1819F8B7" w14:textId="77777777" w:rsidR="001B7377" w:rsidRDefault="001B7377" w:rsidP="00AE2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458"/>
    <w:multiLevelType w:val="hybridMultilevel"/>
    <w:tmpl w:val="5158F6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5E3D6C"/>
    <w:multiLevelType w:val="hybridMultilevel"/>
    <w:tmpl w:val="6D84CF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B7D3F99"/>
    <w:multiLevelType w:val="hybridMultilevel"/>
    <w:tmpl w:val="D082B2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9D32E7"/>
    <w:multiLevelType w:val="hybridMultilevel"/>
    <w:tmpl w:val="DF263C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1C66E55"/>
    <w:multiLevelType w:val="hybridMultilevel"/>
    <w:tmpl w:val="E1981E46"/>
    <w:lvl w:ilvl="0" w:tplc="4B2A16AA">
      <w:start w:val="1"/>
      <w:numFmt w:val="decimal"/>
      <w:lvlText w:val="%1 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E07DDF"/>
    <w:multiLevelType w:val="hybridMultilevel"/>
    <w:tmpl w:val="7076E1B0"/>
    <w:lvl w:ilvl="0" w:tplc="9B3CE014">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tentative="1">
      <w:start w:val="1"/>
      <w:numFmt w:val="bullet"/>
      <w:lvlText w:val=""/>
      <w:lvlJc w:val="left"/>
      <w:pPr>
        <w:ind w:left="1736" w:hanging="360"/>
      </w:pPr>
      <w:rPr>
        <w:rFonts w:ascii="Wingdings" w:hAnsi="Wingdings" w:hint="default"/>
      </w:rPr>
    </w:lvl>
    <w:lvl w:ilvl="3" w:tplc="1E367F3C" w:tentative="1">
      <w:start w:val="1"/>
      <w:numFmt w:val="bullet"/>
      <w:lvlText w:val=""/>
      <w:lvlJc w:val="left"/>
      <w:pPr>
        <w:ind w:left="2456" w:hanging="360"/>
      </w:pPr>
      <w:rPr>
        <w:rFonts w:ascii="Symbol" w:hAnsi="Symbol" w:hint="default"/>
      </w:rPr>
    </w:lvl>
    <w:lvl w:ilvl="4" w:tplc="822EAE72" w:tentative="1">
      <w:start w:val="1"/>
      <w:numFmt w:val="bullet"/>
      <w:lvlText w:val="o"/>
      <w:lvlJc w:val="left"/>
      <w:pPr>
        <w:ind w:left="3176" w:hanging="360"/>
      </w:pPr>
      <w:rPr>
        <w:rFonts w:ascii="Courier New" w:hAnsi="Courier New" w:cs="Courier New" w:hint="default"/>
      </w:rPr>
    </w:lvl>
    <w:lvl w:ilvl="5" w:tplc="DE2488E6" w:tentative="1">
      <w:start w:val="1"/>
      <w:numFmt w:val="bullet"/>
      <w:lvlText w:val=""/>
      <w:lvlJc w:val="left"/>
      <w:pPr>
        <w:ind w:left="3896" w:hanging="360"/>
      </w:pPr>
      <w:rPr>
        <w:rFonts w:ascii="Wingdings" w:hAnsi="Wingdings" w:hint="default"/>
      </w:rPr>
    </w:lvl>
    <w:lvl w:ilvl="6" w:tplc="6060B5FC" w:tentative="1">
      <w:start w:val="1"/>
      <w:numFmt w:val="bullet"/>
      <w:lvlText w:val=""/>
      <w:lvlJc w:val="left"/>
      <w:pPr>
        <w:ind w:left="4616" w:hanging="360"/>
      </w:pPr>
      <w:rPr>
        <w:rFonts w:ascii="Symbol" w:hAnsi="Symbol" w:hint="default"/>
      </w:rPr>
    </w:lvl>
    <w:lvl w:ilvl="7" w:tplc="F9A4B38A" w:tentative="1">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6" w15:restartNumberingAfterBreak="0">
    <w:nsid w:val="32DA0556"/>
    <w:multiLevelType w:val="hybridMultilevel"/>
    <w:tmpl w:val="DDB6287E"/>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A142D87"/>
    <w:multiLevelType w:val="multilevel"/>
    <w:tmpl w:val="15163340"/>
    <w:lvl w:ilvl="0">
      <w:start w:val="1"/>
      <w:numFmt w:val="decimal"/>
      <w:pStyle w:val="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8B437A4"/>
    <w:multiLevelType w:val="multilevel"/>
    <w:tmpl w:val="20B635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7771606"/>
    <w:multiLevelType w:val="hybridMultilevel"/>
    <w:tmpl w:val="61322932"/>
    <w:lvl w:ilvl="0" w:tplc="145ECC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ECB7485"/>
    <w:multiLevelType w:val="multilevel"/>
    <w:tmpl w:val="999679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8"/>
  </w:num>
  <w:num w:numId="2">
    <w:abstractNumId w:val="4"/>
  </w:num>
  <w:num w:numId="3">
    <w:abstractNumId w:val="7"/>
  </w:num>
  <w:num w:numId="4">
    <w:abstractNumId w:val="5"/>
  </w:num>
  <w:num w:numId="5">
    <w:abstractNumId w:val="2"/>
  </w:num>
  <w:num w:numId="6">
    <w:abstractNumId w:val="0"/>
  </w:num>
  <w:num w:numId="7">
    <w:abstractNumId w:val="10"/>
  </w:num>
  <w:num w:numId="8">
    <w:abstractNumId w:val="9"/>
  </w:num>
  <w:num w:numId="9">
    <w:abstractNumId w:val="6"/>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Дима Максимов">
    <w15:presenceInfo w15:providerId="Windows Live" w15:userId="555237e39cff9f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AF"/>
    <w:rsid w:val="00012467"/>
    <w:rsid w:val="00063FDE"/>
    <w:rsid w:val="00066484"/>
    <w:rsid w:val="00076E3E"/>
    <w:rsid w:val="00094B2B"/>
    <w:rsid w:val="000C24A7"/>
    <w:rsid w:val="000D4163"/>
    <w:rsid w:val="00101C12"/>
    <w:rsid w:val="00104BEA"/>
    <w:rsid w:val="00134FE0"/>
    <w:rsid w:val="001901B7"/>
    <w:rsid w:val="001A0F22"/>
    <w:rsid w:val="001A2B0B"/>
    <w:rsid w:val="001B7377"/>
    <w:rsid w:val="0021391E"/>
    <w:rsid w:val="00260CE4"/>
    <w:rsid w:val="002C6B60"/>
    <w:rsid w:val="002E5BD6"/>
    <w:rsid w:val="002F3A4C"/>
    <w:rsid w:val="003427D7"/>
    <w:rsid w:val="003677D0"/>
    <w:rsid w:val="00393677"/>
    <w:rsid w:val="003D24C2"/>
    <w:rsid w:val="003E2DE8"/>
    <w:rsid w:val="00474C17"/>
    <w:rsid w:val="0048096F"/>
    <w:rsid w:val="00547059"/>
    <w:rsid w:val="005529DA"/>
    <w:rsid w:val="00560AE1"/>
    <w:rsid w:val="00580196"/>
    <w:rsid w:val="005A4593"/>
    <w:rsid w:val="005B5E1B"/>
    <w:rsid w:val="005C67DC"/>
    <w:rsid w:val="005D1B14"/>
    <w:rsid w:val="005E2FAD"/>
    <w:rsid w:val="005E4857"/>
    <w:rsid w:val="005E7606"/>
    <w:rsid w:val="00626E59"/>
    <w:rsid w:val="00661060"/>
    <w:rsid w:val="00707DE3"/>
    <w:rsid w:val="0072424C"/>
    <w:rsid w:val="008002D5"/>
    <w:rsid w:val="00821345"/>
    <w:rsid w:val="00911F35"/>
    <w:rsid w:val="00940644"/>
    <w:rsid w:val="0096734A"/>
    <w:rsid w:val="009A2719"/>
    <w:rsid w:val="009E26DA"/>
    <w:rsid w:val="00A124AF"/>
    <w:rsid w:val="00A1379C"/>
    <w:rsid w:val="00A2223B"/>
    <w:rsid w:val="00A371C6"/>
    <w:rsid w:val="00AE20EE"/>
    <w:rsid w:val="00B50CE2"/>
    <w:rsid w:val="00B8498A"/>
    <w:rsid w:val="00BB539B"/>
    <w:rsid w:val="00BC46D2"/>
    <w:rsid w:val="00C014AC"/>
    <w:rsid w:val="00C02270"/>
    <w:rsid w:val="00C32CEC"/>
    <w:rsid w:val="00C76C2D"/>
    <w:rsid w:val="00C91632"/>
    <w:rsid w:val="00CA31FF"/>
    <w:rsid w:val="00CA587A"/>
    <w:rsid w:val="00D12CBA"/>
    <w:rsid w:val="00D82974"/>
    <w:rsid w:val="00DC3AC1"/>
    <w:rsid w:val="00E2044D"/>
    <w:rsid w:val="00E31135"/>
    <w:rsid w:val="00E6658F"/>
    <w:rsid w:val="00E755DC"/>
    <w:rsid w:val="00E76F5A"/>
    <w:rsid w:val="00E84CAF"/>
    <w:rsid w:val="00E87F58"/>
    <w:rsid w:val="00E91200"/>
    <w:rsid w:val="00EA3C9C"/>
    <w:rsid w:val="00F61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3797"/>
  <w15:chartTrackingRefBased/>
  <w15:docId w15:val="{ED05A23B-5209-432A-B655-9FD15D3E7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658F"/>
    <w:pPr>
      <w:keepNext/>
      <w:keepLines/>
      <w:numPr>
        <w:numId w:val="3"/>
      </w:numPr>
      <w:spacing w:before="240" w:after="0" w:line="360" w:lineRule="auto"/>
      <w:ind w:left="0" w:firstLine="709"/>
      <w:jc w:val="both"/>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rsid w:val="005801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vgu_List1"/>
    <w:basedOn w:val="a"/>
    <w:link w:val="a4"/>
    <w:uiPriority w:val="34"/>
    <w:qFormat/>
    <w:rsid w:val="00BC46D2"/>
    <w:pPr>
      <w:ind w:left="720"/>
      <w:contextualSpacing/>
    </w:pPr>
  </w:style>
  <w:style w:type="character" w:customStyle="1" w:styleId="10">
    <w:name w:val="Заголовок 1 Знак"/>
    <w:basedOn w:val="a0"/>
    <w:link w:val="1"/>
    <w:uiPriority w:val="9"/>
    <w:rsid w:val="00E6658F"/>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580196"/>
    <w:rPr>
      <w:rFonts w:asciiTheme="majorHAnsi" w:eastAsiaTheme="majorEastAsia" w:hAnsiTheme="majorHAnsi" w:cstheme="majorBidi"/>
      <w:color w:val="2F5496" w:themeColor="accent1" w:themeShade="BF"/>
      <w:sz w:val="26"/>
      <w:szCs w:val="26"/>
    </w:rPr>
  </w:style>
  <w:style w:type="paragraph" w:styleId="a5">
    <w:name w:val="TOC Heading"/>
    <w:basedOn w:val="1"/>
    <w:next w:val="a"/>
    <w:uiPriority w:val="39"/>
    <w:unhideWhenUsed/>
    <w:qFormat/>
    <w:rsid w:val="00AE20EE"/>
    <w:pPr>
      <w:outlineLvl w:val="9"/>
    </w:pPr>
    <w:rPr>
      <w:lang w:eastAsia="ru-RU"/>
    </w:rPr>
  </w:style>
  <w:style w:type="paragraph" w:styleId="11">
    <w:name w:val="toc 1"/>
    <w:basedOn w:val="a"/>
    <w:next w:val="a"/>
    <w:autoRedefine/>
    <w:uiPriority w:val="39"/>
    <w:unhideWhenUsed/>
    <w:rsid w:val="00AE20EE"/>
    <w:pPr>
      <w:spacing w:after="100"/>
    </w:pPr>
  </w:style>
  <w:style w:type="paragraph" w:styleId="21">
    <w:name w:val="toc 2"/>
    <w:basedOn w:val="a"/>
    <w:next w:val="a"/>
    <w:autoRedefine/>
    <w:uiPriority w:val="39"/>
    <w:unhideWhenUsed/>
    <w:rsid w:val="00AE20EE"/>
    <w:pPr>
      <w:spacing w:after="100"/>
      <w:ind w:left="220"/>
    </w:pPr>
  </w:style>
  <w:style w:type="character" w:styleId="a6">
    <w:name w:val="Hyperlink"/>
    <w:basedOn w:val="a0"/>
    <w:uiPriority w:val="99"/>
    <w:unhideWhenUsed/>
    <w:rsid w:val="00AE20EE"/>
    <w:rPr>
      <w:color w:val="0563C1" w:themeColor="hyperlink"/>
      <w:u w:val="single"/>
    </w:rPr>
  </w:style>
  <w:style w:type="paragraph" w:styleId="a7">
    <w:name w:val="header"/>
    <w:basedOn w:val="a"/>
    <w:link w:val="a8"/>
    <w:uiPriority w:val="99"/>
    <w:unhideWhenUsed/>
    <w:rsid w:val="00AE20E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E20EE"/>
  </w:style>
  <w:style w:type="paragraph" w:styleId="a9">
    <w:name w:val="footer"/>
    <w:basedOn w:val="a"/>
    <w:link w:val="aa"/>
    <w:uiPriority w:val="99"/>
    <w:unhideWhenUsed/>
    <w:rsid w:val="00AE20E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E20EE"/>
  </w:style>
  <w:style w:type="character" w:customStyle="1" w:styleId="a4">
    <w:name w:val="Абзац списка Знак"/>
    <w:aliases w:val="vgu_List1 Знак"/>
    <w:basedOn w:val="a0"/>
    <w:link w:val="a3"/>
    <w:uiPriority w:val="34"/>
    <w:locked/>
    <w:rsid w:val="005A4593"/>
  </w:style>
  <w:style w:type="table" w:styleId="ab">
    <w:name w:val="Table Grid"/>
    <w:basedOn w:val="a1"/>
    <w:uiPriority w:val="59"/>
    <w:rsid w:val="005A4593"/>
    <w:pPr>
      <w:spacing w:after="0" w:line="240" w:lineRule="auto"/>
    </w:pPr>
    <w:rPr>
      <w:rFonts w:ascii="Times New Roman" w:eastAsiaTheme="minorEastAsia" w:hAnsi="Times New Roman"/>
      <w:sz w:val="24"/>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character" w:styleId="ac">
    <w:name w:val="annotation reference"/>
    <w:basedOn w:val="a0"/>
    <w:uiPriority w:val="99"/>
    <w:semiHidden/>
    <w:unhideWhenUsed/>
    <w:rsid w:val="0072424C"/>
    <w:rPr>
      <w:sz w:val="16"/>
      <w:szCs w:val="16"/>
    </w:rPr>
  </w:style>
  <w:style w:type="paragraph" w:styleId="ad">
    <w:name w:val="annotation text"/>
    <w:basedOn w:val="a"/>
    <w:link w:val="ae"/>
    <w:uiPriority w:val="99"/>
    <w:semiHidden/>
    <w:unhideWhenUsed/>
    <w:rsid w:val="0072424C"/>
    <w:pPr>
      <w:spacing w:line="240" w:lineRule="auto"/>
    </w:pPr>
    <w:rPr>
      <w:sz w:val="20"/>
      <w:szCs w:val="20"/>
    </w:rPr>
  </w:style>
  <w:style w:type="character" w:customStyle="1" w:styleId="ae">
    <w:name w:val="Текст примечания Знак"/>
    <w:basedOn w:val="a0"/>
    <w:link w:val="ad"/>
    <w:uiPriority w:val="99"/>
    <w:semiHidden/>
    <w:rsid w:val="0072424C"/>
    <w:rPr>
      <w:sz w:val="20"/>
      <w:szCs w:val="20"/>
    </w:rPr>
  </w:style>
  <w:style w:type="paragraph" w:styleId="af">
    <w:name w:val="annotation subject"/>
    <w:basedOn w:val="ad"/>
    <w:next w:val="ad"/>
    <w:link w:val="af0"/>
    <w:uiPriority w:val="99"/>
    <w:semiHidden/>
    <w:unhideWhenUsed/>
    <w:rsid w:val="0072424C"/>
    <w:rPr>
      <w:b/>
      <w:bCs/>
    </w:rPr>
  </w:style>
  <w:style w:type="character" w:customStyle="1" w:styleId="af0">
    <w:name w:val="Тема примечания Знак"/>
    <w:basedOn w:val="ae"/>
    <w:link w:val="af"/>
    <w:uiPriority w:val="99"/>
    <w:semiHidden/>
    <w:rsid w:val="007242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10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9D14F-BAAA-47E9-A8C4-F3E11818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14</Pages>
  <Words>1605</Words>
  <Characters>9151</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Соня Брагина</dc:creator>
  <cp:keywords/>
  <dc:description/>
  <cp:lastModifiedBy>Дима Максимов</cp:lastModifiedBy>
  <cp:revision>55</cp:revision>
  <dcterms:created xsi:type="dcterms:W3CDTF">2022-11-16T20:13:00Z</dcterms:created>
  <dcterms:modified xsi:type="dcterms:W3CDTF">2023-01-22T20:16:00Z</dcterms:modified>
</cp:coreProperties>
</file>